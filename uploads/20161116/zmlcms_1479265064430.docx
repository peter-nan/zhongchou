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b w:val="1"/>
          <w:bCs w:val="1"/>
          <w:sz w:val="32"/>
          <w:szCs w:val="32"/>
        </w:rPr>
      </w:pPr>
      <w:r>
        <w:rPr>
          <w:b w:val="1"/>
          <w:bCs w:val="1"/>
          <w:sz w:val="32"/>
          <w:szCs w:val="32"/>
          <w:rtl w:val="0"/>
          <w:lang w:val="zh-TW" w:eastAsia="zh-TW"/>
        </w:rPr>
        <w:t>常见问题</w:t>
      </w:r>
      <w:r>
        <w:rPr>
          <w:b w:val="1"/>
          <w:bCs w:val="1"/>
          <w:sz w:val="32"/>
          <w:szCs w:val="32"/>
          <w:rtl w:val="0"/>
          <w:lang w:val="en-US"/>
        </w:rPr>
        <w:t>FAQ</w:t>
      </w:r>
    </w:p>
    <w:p>
      <w:pPr>
        <w:pStyle w:val="Normal.0"/>
        <w:jc w:val="left"/>
        <w:rPr>
          <w:b w:val="1"/>
          <w:bCs w:val="1"/>
          <w:sz w:val="24"/>
          <w:szCs w:val="24"/>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什么是邻萌宝？</w:t>
      </w:r>
    </w:p>
    <w:p>
      <w:pPr>
        <w:pStyle w:val="Normal.0"/>
        <w:jc w:val="left"/>
        <w:rPr>
          <w:sz w:val="24"/>
          <w:szCs w:val="24"/>
          <w:lang w:val="zh-TW" w:eastAsia="zh-TW"/>
        </w:rPr>
      </w:pPr>
      <w:r>
        <w:rPr>
          <w:sz w:val="24"/>
          <w:szCs w:val="24"/>
          <w:rtl w:val="0"/>
          <w:lang w:val="zh-TW" w:eastAsia="zh-TW"/>
        </w:rPr>
        <w:t>邻萌宝是一款全球首创的内置数字货币系统的实景地图寻宝游戏。</w:t>
      </w:r>
    </w:p>
    <w:p>
      <w:pPr>
        <w:pStyle w:val="Normal.0"/>
        <w:jc w:val="left"/>
        <w:rPr>
          <w:sz w:val="24"/>
          <w:szCs w:val="24"/>
        </w:rPr>
      </w:pPr>
      <w:r>
        <w:rPr>
          <w:sz w:val="24"/>
          <w:szCs w:val="24"/>
          <w:rtl w:val="0"/>
          <w:lang w:val="zh-TW" w:eastAsia="zh-TW"/>
        </w:rPr>
        <w:t>在真实地图和现实生活结合的游戏玩法中，玩家在街道、校园、商圈、公园上打开地图即可寻宝，轻松获得</w:t>
      </w:r>
      <w:r>
        <w:rPr>
          <w:sz w:val="24"/>
          <w:szCs w:val="24"/>
          <w:rtl w:val="0"/>
          <w:lang w:val="en-US"/>
        </w:rPr>
        <w:t>LMC</w:t>
      </w:r>
      <w:r>
        <w:rPr>
          <w:sz w:val="24"/>
          <w:szCs w:val="24"/>
          <w:rtl w:val="0"/>
          <w:lang w:val="zh-TW" w:eastAsia="zh-TW"/>
        </w:rPr>
        <w:t>。</w:t>
      </w:r>
    </w:p>
    <w:p>
      <w:pPr>
        <w:pStyle w:val="Normal.0"/>
        <w:jc w:val="left"/>
        <w:rPr>
          <w:sz w:val="24"/>
          <w:szCs w:val="24"/>
        </w:rPr>
      </w:pPr>
      <w:r>
        <w:rPr>
          <w:sz w:val="24"/>
          <w:szCs w:val="24"/>
          <w:rtl w:val="0"/>
          <w:lang w:val="zh-TW" w:eastAsia="zh-TW"/>
        </w:rPr>
        <w:t>邻萌宝是第一个将真实线下商家引流的需求，和游戏娱乐方式的玩家参与，以及区块链数字货币结合起来的移动</w:t>
      </w:r>
      <w:r>
        <w:rPr>
          <w:sz w:val="24"/>
          <w:szCs w:val="24"/>
          <w:rtl w:val="0"/>
          <w:lang w:val="en-US"/>
        </w:rPr>
        <w:t>APP</w:t>
      </w:r>
      <w:r>
        <w:rPr>
          <w:sz w:val="24"/>
          <w:szCs w:val="24"/>
          <w:rtl w:val="0"/>
          <w:lang w:val="zh-TW" w:eastAsia="zh-TW"/>
        </w:rPr>
        <w:t>应用。在邻萌宝中，玩家在地图和现实中探索即可获得数字货币</w:t>
      </w:r>
      <w:r>
        <w:rPr>
          <w:sz w:val="24"/>
          <w:szCs w:val="24"/>
          <w:rtl w:val="0"/>
          <w:lang w:val="en-US"/>
        </w:rPr>
        <w:t>LMC</w:t>
      </w:r>
      <w:r>
        <w:rPr>
          <w:sz w:val="24"/>
          <w:szCs w:val="24"/>
          <w:rtl w:val="0"/>
          <w:lang w:val="zh-TW" w:eastAsia="zh-TW"/>
        </w:rPr>
        <w:t>和商家优惠等双重实惠，创造了全新的玩家和商家之间的价值交换以及流量变现通道。</w:t>
      </w:r>
    </w:p>
    <w:p>
      <w:pPr>
        <w:pStyle w:val="Normal.0"/>
        <w:jc w:val="left"/>
        <w:rPr>
          <w:sz w:val="24"/>
          <w:szCs w:val="24"/>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什么是</w:t>
      </w:r>
      <w:r>
        <w:rPr>
          <w:b w:val="1"/>
          <w:bCs w:val="1"/>
          <w:sz w:val="24"/>
          <w:szCs w:val="24"/>
          <w:rtl w:val="0"/>
          <w:lang w:val="en-US"/>
        </w:rPr>
        <w:t>LMC</w:t>
      </w:r>
      <w:r>
        <w:rPr>
          <w:b w:val="1"/>
          <w:bCs w:val="1"/>
          <w:sz w:val="24"/>
          <w:szCs w:val="24"/>
          <w:rtl w:val="0"/>
          <w:lang w:val="zh-TW" w:eastAsia="zh-TW"/>
        </w:rPr>
        <w:t>？</w:t>
      </w:r>
    </w:p>
    <w:p>
      <w:pPr>
        <w:pStyle w:val="Normal.0"/>
        <w:jc w:val="left"/>
        <w:rPr>
          <w:sz w:val="24"/>
          <w:szCs w:val="24"/>
        </w:rPr>
      </w:pPr>
      <w:r>
        <w:rPr>
          <w:sz w:val="24"/>
          <w:szCs w:val="24"/>
          <w:rtl w:val="0"/>
          <w:lang w:val="en-US"/>
        </w:rPr>
        <w:t>LMC</w:t>
      </w:r>
      <w:r>
        <w:rPr>
          <w:sz w:val="24"/>
          <w:szCs w:val="24"/>
          <w:rtl w:val="0"/>
          <w:lang w:val="zh-TW" w:eastAsia="zh-TW"/>
        </w:rPr>
        <w:t>全称</w:t>
      </w:r>
      <w:r>
        <w:rPr>
          <w:sz w:val="24"/>
          <w:szCs w:val="24"/>
          <w:rtl w:val="0"/>
          <w:lang w:val="en-US"/>
        </w:rPr>
        <w:t>LOMOCOIN</w:t>
      </w:r>
      <w:r>
        <w:rPr>
          <w:sz w:val="24"/>
          <w:szCs w:val="24"/>
          <w:rtl w:val="0"/>
          <w:lang w:val="zh-TW" w:eastAsia="zh-TW"/>
        </w:rPr>
        <w:t>，是内置于邻萌宝的一个全新的数字货币。</w:t>
      </w:r>
      <w:r>
        <w:rPr>
          <w:sz w:val="24"/>
          <w:szCs w:val="24"/>
          <w:rtl w:val="0"/>
          <w:lang w:val="en-US"/>
        </w:rPr>
        <w:t>LMC</w:t>
      </w:r>
      <w:r>
        <w:rPr>
          <w:sz w:val="24"/>
          <w:szCs w:val="24"/>
          <w:rtl w:val="0"/>
          <w:lang w:val="zh-TW" w:eastAsia="zh-TW"/>
        </w:rPr>
        <w:t>是一种基于区块链技术发行的数字货币，总量</w:t>
      </w:r>
      <w:r>
        <w:rPr>
          <w:sz w:val="24"/>
          <w:szCs w:val="24"/>
          <w:rtl w:val="0"/>
          <w:lang w:val="en-US"/>
        </w:rPr>
        <w:t>10</w:t>
      </w:r>
      <w:r>
        <w:rPr>
          <w:sz w:val="24"/>
          <w:szCs w:val="24"/>
          <w:rtl w:val="0"/>
          <w:lang w:val="zh-TW" w:eastAsia="zh-TW"/>
        </w:rPr>
        <w:t>亿，将在游戏中分两年时间分发完毕。玩家在地图实地寻宝，即可免费获得</w:t>
      </w:r>
      <w:r>
        <w:rPr>
          <w:sz w:val="24"/>
          <w:szCs w:val="24"/>
          <w:rtl w:val="0"/>
          <w:lang w:val="en-US"/>
        </w:rPr>
        <w:t>LMC</w:t>
      </w:r>
      <w:r>
        <w:rPr>
          <w:sz w:val="24"/>
          <w:szCs w:val="24"/>
          <w:rtl w:val="0"/>
          <w:lang w:val="zh-TW" w:eastAsia="zh-TW"/>
        </w:rPr>
        <w:t>。</w:t>
      </w:r>
    </w:p>
    <w:p>
      <w:pPr>
        <w:pStyle w:val="Normal.0"/>
        <w:jc w:val="left"/>
        <w:rPr>
          <w:sz w:val="24"/>
          <w:szCs w:val="24"/>
        </w:rPr>
      </w:pPr>
      <w:r>
        <w:rPr>
          <w:sz w:val="24"/>
          <w:szCs w:val="24"/>
          <w:rtl w:val="0"/>
          <w:lang w:val="en-US"/>
        </w:rPr>
        <w:t>LMC</w:t>
      </w:r>
      <w:r>
        <w:rPr>
          <w:sz w:val="24"/>
          <w:szCs w:val="24"/>
          <w:rtl w:val="0"/>
          <w:lang w:val="zh-TW" w:eastAsia="zh-TW"/>
        </w:rPr>
        <w:t>的价值支撑将由几部分组成，一是玩家实实在在的体力和时间的付出，汇集而成的海量真实人流量，对商家的营销获客具有巨大的真实商业价值和变现机会；二是商家为获得流量派发</w:t>
      </w:r>
      <w:r>
        <w:rPr>
          <w:sz w:val="24"/>
          <w:szCs w:val="24"/>
          <w:rtl w:val="0"/>
          <w:lang w:val="en-US"/>
        </w:rPr>
        <w:t>LMC</w:t>
      </w:r>
      <w:r>
        <w:rPr>
          <w:sz w:val="24"/>
          <w:szCs w:val="24"/>
          <w:rtl w:val="0"/>
          <w:lang w:val="zh-TW" w:eastAsia="zh-TW"/>
        </w:rPr>
        <w:t>给玩家需要支付的现金；三是商家提供优惠折扣等实实在在的商品和服务价值；四是玩家之间，玩家和商家持续互动创造的</w:t>
      </w:r>
      <w:r>
        <w:rPr>
          <w:sz w:val="24"/>
          <w:szCs w:val="24"/>
          <w:rtl w:val="0"/>
          <w:lang w:val="en-US"/>
        </w:rPr>
        <w:t>APP</w:t>
      </w:r>
      <w:r>
        <w:rPr>
          <w:sz w:val="24"/>
          <w:szCs w:val="24"/>
          <w:rtl w:val="0"/>
          <w:lang w:val="zh-TW" w:eastAsia="zh-TW"/>
        </w:rPr>
        <w:t>人气，五是场外投资者对整个邻萌宝生态的未来估值的看法，等等，共同形成了对</w:t>
      </w:r>
      <w:r>
        <w:rPr>
          <w:sz w:val="24"/>
          <w:szCs w:val="24"/>
          <w:rtl w:val="0"/>
          <w:lang w:val="en-US"/>
        </w:rPr>
        <w:t>LMC</w:t>
      </w:r>
      <w:r>
        <w:rPr>
          <w:sz w:val="24"/>
          <w:szCs w:val="24"/>
          <w:rtl w:val="0"/>
          <w:lang w:val="zh-TW" w:eastAsia="zh-TW"/>
        </w:rPr>
        <w:t>的价值支撑，将综合反映在</w:t>
      </w:r>
      <w:r>
        <w:rPr>
          <w:sz w:val="24"/>
          <w:szCs w:val="24"/>
          <w:rtl w:val="0"/>
          <w:lang w:val="en-US"/>
        </w:rPr>
        <w:t>LMC</w:t>
      </w:r>
      <w:r>
        <w:rPr>
          <w:sz w:val="24"/>
          <w:szCs w:val="24"/>
          <w:rtl w:val="0"/>
          <w:lang w:val="zh-TW" w:eastAsia="zh-TW"/>
        </w:rPr>
        <w:t>的兑换价格和总市值上。</w:t>
      </w:r>
    </w:p>
    <w:p>
      <w:pPr>
        <w:pStyle w:val="Normal.0"/>
        <w:jc w:val="left"/>
        <w:rPr>
          <w:sz w:val="24"/>
          <w:szCs w:val="24"/>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邻萌宝的亮点？</w:t>
      </w:r>
    </w:p>
    <w:p>
      <w:pPr>
        <w:pStyle w:val="Normal.0"/>
        <w:jc w:val="left"/>
        <w:rPr>
          <w:sz w:val="24"/>
          <w:szCs w:val="24"/>
          <w:lang w:val="zh-TW" w:eastAsia="zh-TW"/>
        </w:rPr>
      </w:pPr>
      <w:r>
        <w:rPr>
          <w:sz w:val="24"/>
          <w:szCs w:val="24"/>
          <w:rtl w:val="0"/>
          <w:lang w:val="zh-TW" w:eastAsia="zh-TW"/>
        </w:rPr>
        <w:t>基于地图游戏和真实商业积分的区块链及数字货币系统。</w:t>
      </w:r>
    </w:p>
    <w:p>
      <w:pPr>
        <w:pStyle w:val="Normal.0"/>
        <w:jc w:val="left"/>
        <w:rPr>
          <w:sz w:val="24"/>
          <w:szCs w:val="24"/>
        </w:rPr>
      </w:pPr>
      <w:r>
        <w:rPr>
          <w:sz w:val="24"/>
          <w:szCs w:val="24"/>
          <w:rtl w:val="0"/>
          <w:lang w:val="zh-TW" w:eastAsia="zh-TW"/>
        </w:rPr>
        <w:t>全球首创地图移动</w:t>
      </w:r>
      <w:r>
        <w:rPr>
          <w:sz w:val="24"/>
          <w:szCs w:val="24"/>
          <w:rtl w:val="0"/>
          <w:lang w:val="en-US"/>
        </w:rPr>
        <w:t>APP</w:t>
      </w:r>
      <w:r>
        <w:rPr>
          <w:sz w:val="24"/>
          <w:szCs w:val="24"/>
          <w:rtl w:val="0"/>
          <w:lang w:val="zh-TW" w:eastAsia="zh-TW"/>
        </w:rPr>
        <w:t>内置区块链发行的数字货币系统。</w:t>
      </w:r>
    </w:p>
    <w:p>
      <w:pPr>
        <w:pStyle w:val="Normal.0"/>
        <w:jc w:val="left"/>
        <w:rPr>
          <w:sz w:val="24"/>
          <w:szCs w:val="24"/>
        </w:rPr>
      </w:pPr>
      <w:r>
        <w:rPr>
          <w:sz w:val="24"/>
          <w:szCs w:val="24"/>
          <w:rtl w:val="0"/>
          <w:lang w:val="en-US"/>
        </w:rPr>
        <w:t>LMC</w:t>
      </w:r>
      <w:r>
        <w:rPr>
          <w:sz w:val="24"/>
          <w:szCs w:val="24"/>
          <w:rtl w:val="0"/>
          <w:lang w:val="zh-TW" w:eastAsia="zh-TW"/>
        </w:rPr>
        <w:t>即将在第三方交易市场公开交易，随时兑换。</w:t>
      </w:r>
    </w:p>
    <w:p>
      <w:pPr>
        <w:pStyle w:val="Normal.0"/>
        <w:jc w:val="left"/>
        <w:rPr>
          <w:sz w:val="24"/>
          <w:szCs w:val="24"/>
        </w:rPr>
      </w:pPr>
      <w:r>
        <w:rPr>
          <w:sz w:val="24"/>
          <w:szCs w:val="24"/>
          <w:rtl w:val="0"/>
          <w:lang w:val="zh-TW" w:eastAsia="zh-TW"/>
        </w:rPr>
        <w:t>玩家按图索骥捡宝，可为商家导流聚人气，逐步建立</w:t>
      </w:r>
      <w:r>
        <w:rPr>
          <w:sz w:val="24"/>
          <w:szCs w:val="24"/>
          <w:rtl w:val="0"/>
          <w:lang w:val="en-US"/>
        </w:rPr>
        <w:t>LBS</w:t>
      </w:r>
      <w:r>
        <w:rPr>
          <w:sz w:val="24"/>
          <w:szCs w:val="24"/>
          <w:rtl w:val="0"/>
          <w:lang w:val="zh-TW" w:eastAsia="zh-TW"/>
        </w:rPr>
        <w:t>生态系统。</w:t>
      </w:r>
    </w:p>
    <w:p>
      <w:pPr>
        <w:pStyle w:val="Normal.0"/>
        <w:jc w:val="left"/>
        <w:rPr>
          <w:sz w:val="24"/>
          <w:szCs w:val="24"/>
        </w:rPr>
      </w:pPr>
    </w:p>
    <w:p>
      <w:pPr>
        <w:pStyle w:val="Normal.0"/>
        <w:numPr>
          <w:ilvl w:val="0"/>
          <w:numId w:val="2"/>
        </w:numPr>
        <w:bidi w:val="0"/>
        <w:ind w:right="0"/>
        <w:jc w:val="left"/>
        <w:rPr>
          <w:b w:val="1"/>
          <w:bCs w:val="1"/>
          <w:sz w:val="24"/>
          <w:szCs w:val="24"/>
          <w:rtl w:val="0"/>
          <w:lang w:val="en-US"/>
        </w:rPr>
      </w:pPr>
      <w:r>
        <w:rPr>
          <w:b w:val="1"/>
          <w:bCs w:val="1"/>
          <w:sz w:val="24"/>
          <w:szCs w:val="24"/>
          <w:rtl w:val="0"/>
          <w:lang w:val="en-US"/>
        </w:rPr>
        <w:t>LMC</w:t>
      </w:r>
      <w:r>
        <w:rPr>
          <w:b w:val="1"/>
          <w:bCs w:val="1"/>
          <w:sz w:val="24"/>
          <w:szCs w:val="24"/>
          <w:rtl w:val="0"/>
          <w:lang w:val="zh-TW" w:eastAsia="zh-TW"/>
        </w:rPr>
        <w:t>总量及发行方式</w:t>
      </w:r>
    </w:p>
    <w:p>
      <w:pPr>
        <w:pStyle w:val="Normal.0"/>
        <w:jc w:val="left"/>
        <w:rPr>
          <w:sz w:val="24"/>
          <w:szCs w:val="24"/>
        </w:rPr>
      </w:pPr>
      <w:r>
        <w:rPr>
          <w:sz w:val="24"/>
          <w:szCs w:val="24"/>
          <w:rtl w:val="0"/>
          <w:lang w:val="en-US"/>
        </w:rPr>
        <w:t>LMC</w:t>
      </w:r>
      <w:r>
        <w:rPr>
          <w:sz w:val="24"/>
          <w:szCs w:val="24"/>
          <w:rtl w:val="0"/>
          <w:lang w:val="zh-TW" w:eastAsia="zh-TW"/>
        </w:rPr>
        <w:t>总量：</w:t>
      </w:r>
      <w:r>
        <w:rPr>
          <w:sz w:val="24"/>
          <w:szCs w:val="24"/>
          <w:rtl w:val="0"/>
          <w:lang w:val="en-US"/>
        </w:rPr>
        <w:t>10</w:t>
      </w:r>
      <w:r>
        <w:rPr>
          <w:sz w:val="24"/>
          <w:szCs w:val="24"/>
          <w:rtl w:val="0"/>
          <w:lang w:val="zh-TW" w:eastAsia="zh-TW"/>
        </w:rPr>
        <w:t>亿。发行方式为：</w:t>
      </w:r>
    </w:p>
    <w:p>
      <w:pPr>
        <w:pStyle w:val="Normal.0"/>
        <w:jc w:val="left"/>
        <w:rPr>
          <w:sz w:val="24"/>
          <w:szCs w:val="24"/>
        </w:rPr>
      </w:pPr>
      <w:r>
        <w:rPr>
          <w:sz w:val="24"/>
          <w:szCs w:val="24"/>
          <w:rtl w:val="0"/>
          <w:lang w:val="en-US"/>
        </w:rPr>
        <w:t>①</w:t>
      </w:r>
      <w:r>
        <w:rPr>
          <w:sz w:val="24"/>
          <w:szCs w:val="24"/>
          <w:rtl w:val="0"/>
          <w:lang w:val="zh-TW" w:eastAsia="zh-TW"/>
        </w:rPr>
        <w:t>游戏内免费发放：</w:t>
      </w:r>
      <w:r>
        <w:rPr>
          <w:sz w:val="24"/>
          <w:szCs w:val="24"/>
          <w:rtl w:val="0"/>
          <w:lang w:val="en-US"/>
        </w:rPr>
        <w:t>6</w:t>
      </w:r>
      <w:r>
        <w:rPr>
          <w:sz w:val="24"/>
          <w:szCs w:val="24"/>
          <w:rtl w:val="0"/>
          <w:lang w:val="zh-TW" w:eastAsia="zh-TW"/>
        </w:rPr>
        <w:t>亿（总量的</w:t>
      </w:r>
      <w:r>
        <w:rPr>
          <w:sz w:val="24"/>
          <w:szCs w:val="24"/>
          <w:rtl w:val="0"/>
          <w:lang w:val="en-US"/>
        </w:rPr>
        <w:t>60%</w:t>
      </w:r>
      <w:r>
        <w:rPr>
          <w:sz w:val="24"/>
          <w:szCs w:val="24"/>
          <w:rtl w:val="0"/>
          <w:lang w:val="zh-TW" w:eastAsia="zh-TW"/>
        </w:rPr>
        <w:t>），</w:t>
      </w:r>
      <w:r>
        <w:rPr>
          <w:sz w:val="24"/>
          <w:szCs w:val="24"/>
          <w:rtl w:val="0"/>
          <w:lang w:val="en-US"/>
        </w:rPr>
        <w:t>2</w:t>
      </w:r>
      <w:r>
        <w:rPr>
          <w:sz w:val="24"/>
          <w:szCs w:val="24"/>
          <w:rtl w:val="0"/>
          <w:lang w:val="zh-TW" w:eastAsia="zh-TW"/>
        </w:rPr>
        <w:t>年之内发放完毕</w:t>
      </w:r>
    </w:p>
    <w:p>
      <w:pPr>
        <w:pStyle w:val="Normal.0"/>
        <w:jc w:val="left"/>
        <w:rPr>
          <w:sz w:val="24"/>
          <w:szCs w:val="24"/>
        </w:rPr>
      </w:pPr>
      <w:r>
        <w:rPr>
          <w:sz w:val="24"/>
          <w:szCs w:val="24"/>
          <w:rtl w:val="0"/>
          <w:lang w:val="en-US"/>
        </w:rPr>
        <w:t>②</w:t>
      </w:r>
      <w:r>
        <w:rPr>
          <w:sz w:val="24"/>
          <w:szCs w:val="24"/>
          <w:rtl w:val="0"/>
          <w:lang w:val="zh-TW" w:eastAsia="zh-TW"/>
        </w:rPr>
        <w:t>天使投资者获赠：</w:t>
      </w:r>
      <w:r>
        <w:rPr>
          <w:sz w:val="24"/>
          <w:szCs w:val="24"/>
          <w:rtl w:val="0"/>
          <w:lang w:val="en-US"/>
        </w:rPr>
        <w:t>1.5</w:t>
      </w:r>
      <w:r>
        <w:rPr>
          <w:sz w:val="24"/>
          <w:szCs w:val="24"/>
          <w:rtl w:val="0"/>
          <w:lang w:val="zh-TW" w:eastAsia="zh-TW"/>
        </w:rPr>
        <w:t>亿（总量的</w:t>
      </w:r>
      <w:r>
        <w:rPr>
          <w:sz w:val="24"/>
          <w:szCs w:val="24"/>
          <w:rtl w:val="0"/>
          <w:lang w:val="en-US"/>
        </w:rPr>
        <w:t>15%</w:t>
      </w:r>
      <w:r>
        <w:rPr>
          <w:sz w:val="24"/>
          <w:szCs w:val="24"/>
          <w:rtl w:val="0"/>
          <w:lang w:val="zh-TW" w:eastAsia="zh-TW"/>
        </w:rPr>
        <w:t>）</w:t>
      </w:r>
    </w:p>
    <w:p>
      <w:pPr>
        <w:pStyle w:val="Normal.0"/>
        <w:jc w:val="left"/>
        <w:rPr>
          <w:sz w:val="24"/>
          <w:szCs w:val="24"/>
        </w:rPr>
      </w:pPr>
      <w:r>
        <w:rPr>
          <w:sz w:val="24"/>
          <w:szCs w:val="24"/>
          <w:rtl w:val="0"/>
          <w:lang w:val="en-US"/>
        </w:rPr>
        <w:t>③</w:t>
      </w:r>
      <w:r>
        <w:rPr>
          <w:sz w:val="24"/>
          <w:szCs w:val="24"/>
          <w:rtl w:val="0"/>
          <w:lang w:val="zh-TW" w:eastAsia="zh-TW"/>
        </w:rPr>
        <w:t>市场推广、第三方合作激励、外部生态搭建：</w:t>
      </w:r>
      <w:r>
        <w:rPr>
          <w:sz w:val="24"/>
          <w:szCs w:val="24"/>
          <w:rtl w:val="0"/>
          <w:lang w:val="en-US"/>
        </w:rPr>
        <w:t>0.5</w:t>
      </w:r>
      <w:r>
        <w:rPr>
          <w:sz w:val="24"/>
          <w:szCs w:val="24"/>
          <w:rtl w:val="0"/>
          <w:lang w:val="zh-TW" w:eastAsia="zh-TW"/>
        </w:rPr>
        <w:t>亿（总量的</w:t>
      </w:r>
      <w:r>
        <w:rPr>
          <w:sz w:val="24"/>
          <w:szCs w:val="24"/>
          <w:rtl w:val="0"/>
          <w:lang w:val="en-US"/>
        </w:rPr>
        <w:t>5%</w:t>
      </w:r>
      <w:r>
        <w:rPr>
          <w:sz w:val="24"/>
          <w:szCs w:val="24"/>
          <w:rtl w:val="0"/>
          <w:lang w:val="zh-TW" w:eastAsia="zh-TW"/>
        </w:rPr>
        <w:t>）</w:t>
      </w:r>
    </w:p>
    <w:p>
      <w:pPr>
        <w:pStyle w:val="Normal.0"/>
        <w:jc w:val="left"/>
        <w:rPr>
          <w:sz w:val="24"/>
          <w:szCs w:val="24"/>
        </w:rPr>
      </w:pPr>
      <w:r>
        <w:rPr>
          <w:sz w:val="24"/>
          <w:szCs w:val="24"/>
          <w:rtl w:val="0"/>
          <w:lang w:val="en-US"/>
        </w:rPr>
        <w:t>④</w:t>
      </w:r>
      <w:r>
        <w:rPr>
          <w:sz w:val="24"/>
          <w:szCs w:val="24"/>
          <w:rtl w:val="0"/>
          <w:lang w:val="zh-TW" w:eastAsia="zh-TW"/>
        </w:rPr>
        <w:t>众筹：</w:t>
      </w:r>
      <w:r>
        <w:rPr>
          <w:sz w:val="24"/>
          <w:szCs w:val="24"/>
          <w:rtl w:val="0"/>
          <w:lang w:val="en-US"/>
        </w:rPr>
        <w:t>1</w:t>
      </w:r>
      <w:r>
        <w:rPr>
          <w:sz w:val="24"/>
          <w:szCs w:val="24"/>
          <w:rtl w:val="0"/>
          <w:lang w:val="zh-TW" w:eastAsia="zh-TW"/>
        </w:rPr>
        <w:t>亿（总量的</w:t>
      </w:r>
      <w:r>
        <w:rPr>
          <w:sz w:val="24"/>
          <w:szCs w:val="24"/>
          <w:rtl w:val="0"/>
          <w:lang w:val="en-US"/>
        </w:rPr>
        <w:t>10%</w:t>
      </w:r>
      <w:r>
        <w:rPr>
          <w:sz w:val="24"/>
          <w:szCs w:val="24"/>
          <w:rtl w:val="0"/>
          <w:lang w:val="zh-TW" w:eastAsia="zh-TW"/>
        </w:rPr>
        <w:t>）</w:t>
      </w:r>
    </w:p>
    <w:p>
      <w:pPr>
        <w:pStyle w:val="Normal.0"/>
        <w:jc w:val="left"/>
        <w:rPr>
          <w:sz w:val="24"/>
          <w:szCs w:val="24"/>
        </w:rPr>
      </w:pPr>
      <w:r>
        <w:rPr>
          <w:sz w:val="24"/>
          <w:szCs w:val="24"/>
          <w:rtl w:val="0"/>
          <w:lang w:val="en-US"/>
        </w:rPr>
        <w:t>⑤</w:t>
      </w:r>
      <w:r>
        <w:rPr>
          <w:sz w:val="24"/>
          <w:szCs w:val="24"/>
          <w:rtl w:val="0"/>
          <w:lang w:val="zh-TW" w:eastAsia="zh-TW"/>
        </w:rPr>
        <w:t>开发团队自持：</w:t>
      </w:r>
      <w:r>
        <w:rPr>
          <w:sz w:val="24"/>
          <w:szCs w:val="24"/>
          <w:rtl w:val="0"/>
          <w:lang w:val="en-US"/>
        </w:rPr>
        <w:t>1</w:t>
      </w:r>
      <w:r>
        <w:rPr>
          <w:sz w:val="24"/>
          <w:szCs w:val="24"/>
          <w:rtl w:val="0"/>
          <w:lang w:val="zh-TW" w:eastAsia="zh-TW"/>
        </w:rPr>
        <w:t>亿（总量的</w:t>
      </w:r>
      <w:r>
        <w:rPr>
          <w:sz w:val="24"/>
          <w:szCs w:val="24"/>
          <w:rtl w:val="0"/>
          <w:lang w:val="en-US"/>
        </w:rPr>
        <w:t>10%</w:t>
      </w:r>
      <w:r>
        <w:rPr>
          <w:sz w:val="24"/>
          <w:szCs w:val="24"/>
          <w:rtl w:val="0"/>
          <w:lang w:val="zh-TW" w:eastAsia="zh-TW"/>
        </w:rPr>
        <w:t>）。</w:t>
      </w:r>
    </w:p>
    <w:p>
      <w:pPr>
        <w:pStyle w:val="Normal.0"/>
        <w:jc w:val="left"/>
        <w:rPr>
          <w:sz w:val="24"/>
          <w:szCs w:val="24"/>
          <w:lang w:val="zh-TW" w:eastAsia="zh-TW"/>
        </w:rPr>
      </w:pPr>
      <w:r>
        <w:rPr>
          <w:sz w:val="24"/>
          <w:szCs w:val="24"/>
          <w:rtl w:val="0"/>
          <w:lang w:val="zh-TW" w:eastAsia="zh-TW"/>
        </w:rPr>
        <w:t>其中，众筹部分或因市场发展良好，而转为推广奖励等其他用途。</w:t>
      </w:r>
    </w:p>
    <w:p>
      <w:pPr>
        <w:pStyle w:val="Normal.0"/>
        <w:jc w:val="left"/>
        <w:rPr>
          <w:sz w:val="24"/>
          <w:szCs w:val="24"/>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邻萌宝应用有几个版本？</w:t>
      </w:r>
    </w:p>
    <w:p>
      <w:pPr>
        <w:pStyle w:val="Normal.0"/>
        <w:jc w:val="left"/>
        <w:rPr>
          <w:ins w:id="0" w:date="2016-05-17T10:57:28Z" w:author="maybe"/>
          <w:sz w:val="24"/>
          <w:szCs w:val="24"/>
          <w:lang w:val="zh-TW" w:eastAsia="zh-TW"/>
        </w:rPr>
      </w:pPr>
      <w:r>
        <w:rPr>
          <w:sz w:val="24"/>
          <w:szCs w:val="24"/>
          <w:rtl w:val="0"/>
          <w:lang w:val="zh-TW" w:eastAsia="zh-TW"/>
        </w:rPr>
        <w:t>邻萌宝团队同步开发了三个版本的移动</w:t>
      </w:r>
      <w:r>
        <w:rPr>
          <w:sz w:val="24"/>
          <w:szCs w:val="24"/>
          <w:rtl w:val="0"/>
          <w:lang w:val="en-US"/>
        </w:rPr>
        <w:t>APP</w:t>
      </w:r>
      <w:r>
        <w:rPr>
          <w:sz w:val="24"/>
          <w:szCs w:val="24"/>
          <w:rtl w:val="0"/>
          <w:lang w:val="zh-TW" w:eastAsia="zh-TW"/>
        </w:rPr>
        <w:t>。其中，第一个微信</w:t>
      </w:r>
      <w:r>
        <w:rPr>
          <w:sz w:val="24"/>
          <w:szCs w:val="24"/>
          <w:rtl w:val="0"/>
          <w:lang w:val="en-US"/>
        </w:rPr>
        <w:t>H5</w:t>
      </w:r>
      <w:r>
        <w:rPr>
          <w:sz w:val="24"/>
          <w:szCs w:val="24"/>
          <w:rtl w:val="0"/>
          <w:lang w:val="zh-TW" w:eastAsia="zh-TW"/>
        </w:rPr>
        <w:t>内测版将会在</w:t>
      </w:r>
      <w:r>
        <w:rPr>
          <w:sz w:val="24"/>
          <w:szCs w:val="24"/>
          <w:rtl w:val="0"/>
          <w:lang w:val="en-US"/>
        </w:rPr>
        <w:t>4</w:t>
      </w:r>
      <w:r>
        <w:rPr>
          <w:sz w:val="24"/>
          <w:szCs w:val="24"/>
          <w:rtl w:val="0"/>
          <w:lang w:val="zh-TW" w:eastAsia="zh-TW"/>
        </w:rPr>
        <w:t>月初上线。</w:t>
      </w:r>
      <w:r>
        <w:rPr>
          <w:sz w:val="24"/>
          <w:szCs w:val="24"/>
          <w:rtl w:val="0"/>
          <w:lang w:val="en-US"/>
        </w:rPr>
        <w:t>IOS</w:t>
      </w:r>
      <w:ins w:id="1" w:date="2016-05-16T18:02:43Z" w:author="maybe">
        <w:r>
          <w:rPr>
            <w:rtl w:val="0"/>
            <w:lang w:val="zh-TW" w:eastAsia="zh-TW"/>
          </w:rPr>
          <w:t>版本将于</w:t>
        </w:r>
      </w:ins>
      <w:ins w:id="2" w:date="2016-05-16T18:02:43Z" w:author="maybe">
        <w:r>
          <w:rPr>
            <w:rtl w:val="0"/>
            <w:lang w:val="zh-TW" w:eastAsia="zh-TW"/>
          </w:rPr>
          <w:t>5</w:t>
        </w:r>
      </w:ins>
      <w:ins w:id="3" w:date="2016-05-16T18:02:43Z" w:author="maybe">
        <w:r>
          <w:rPr>
            <w:rtl w:val="0"/>
            <w:lang w:val="zh-TW" w:eastAsia="zh-TW"/>
          </w:rPr>
          <w:t>月中</w:t>
        </w:r>
      </w:ins>
      <w:ins w:id="4" w:date="2016-05-17T11:46:02Z" w:author="maybe">
        <w:r>
          <w:rPr>
            <w:rtl w:val="0"/>
            <w:lang w:val="zh-CN" w:eastAsia="zh-CN"/>
          </w:rPr>
          <w:t>下</w:t>
        </w:r>
      </w:ins>
      <w:ins w:id="5" w:date="2016-05-16T18:02:43Z" w:author="maybe">
        <w:r>
          <w:rPr>
            <w:rtl w:val="0"/>
            <w:lang w:val="zh-TW" w:eastAsia="zh-TW"/>
          </w:rPr>
          <w:t>旬与大家见面，</w:t>
        </w:r>
      </w:ins>
      <w:ins w:id="6" w:date="2016-05-16T18:02:43Z" w:author="maybe">
        <w:r>
          <w:rPr>
            <w:rtl w:val="0"/>
            <w:lang w:val="en-US"/>
          </w:rPr>
          <w:t>Android</w:t>
        </w:r>
      </w:ins>
      <w:ins w:id="7" w:date="2016-05-16T18:02:43Z" w:author="maybe">
        <w:r>
          <w:rPr>
            <w:rtl w:val="0"/>
            <w:lang w:val="zh-TW" w:eastAsia="zh-TW"/>
          </w:rPr>
          <w:t>版本已经可以在官网进行下载。</w:t>
        </w:r>
      </w:ins>
      <w:ins w:id="8" w:date="2016-05-16T18:02:43Z" w:author="maybe">
        <w:del w:id="9" w:date="2016-05-17T11:45:36Z" w:author="maybe">
          <w:r>
            <w:rPr>
              <w:rtl w:val="0"/>
              <w:lang w:val="zh-TW" w:eastAsia="zh-TW"/>
            </w:rPr>
            <w:delText>目前邻萌宝</w:delText>
          </w:r>
        </w:del>
      </w:ins>
      <w:ins w:id="10" w:date="2016-05-16T18:02:43Z" w:author="maybe">
        <w:del w:id="11" w:date="2016-05-17T11:45:36Z" w:author="maybe">
          <w:r>
            <w:rPr>
              <w:rtl w:val="0"/>
              <w:lang w:val="fr-FR"/>
            </w:rPr>
            <w:delText>Android</w:delText>
          </w:r>
        </w:del>
      </w:ins>
      <w:ins w:id="12" w:date="2016-05-16T18:02:43Z" w:author="maybe">
        <w:del w:id="13" w:date="2016-05-17T11:45:36Z" w:author="maybe">
          <w:r>
            <w:rPr>
              <w:rtl w:val="0"/>
              <w:lang w:val="zh-TW" w:eastAsia="zh-TW"/>
            </w:rPr>
            <w:delText>版本并未提交任何应用市场，如从其他应用市场下载应用，造成的损失，我司</w:delText>
          </w:r>
        </w:del>
      </w:ins>
      <w:ins w:id="14" w:date="2016-05-16T18:02:43Z" w:author="maybe">
        <w:del w:id="15" w:date="2016-05-17T11:45:36Z" w:author="maybe">
          <w:r>
            <w:rPr>
              <w:rtl w:val="0"/>
              <w:lang w:val="zh-TW" w:eastAsia="zh-TW"/>
            </w:rPr>
            <w:delText>盖不负责。</w:delText>
          </w:r>
        </w:del>
      </w:ins>
      <w:del w:id="16" w:date="2016-05-16T18:00:53Z" w:author="maybe">
        <w:r>
          <w:rPr>
            <w:sz w:val="24"/>
            <w:szCs w:val="24"/>
            <w:rtl w:val="0"/>
            <w:lang w:val="zh-TW" w:eastAsia="zh-TW"/>
          </w:rPr>
          <w:delText>和</w:delText>
        </w:r>
      </w:del>
      <w:del w:id="17" w:date="2016-05-16T18:00:53Z" w:author="maybe">
        <w:r>
          <w:rPr>
            <w:sz w:val="24"/>
            <w:szCs w:val="24"/>
            <w:rtl w:val="0"/>
            <w:lang w:val="en-US"/>
          </w:rPr>
          <w:delText>Android</w:delText>
        </w:r>
      </w:del>
      <w:del w:id="18" w:date="2016-05-16T18:00:53Z" w:author="maybe">
        <w:r>
          <w:rPr>
            <w:sz w:val="24"/>
            <w:szCs w:val="24"/>
            <w:rtl w:val="0"/>
            <w:lang w:val="zh-TW" w:eastAsia="zh-TW"/>
          </w:rPr>
          <w:delText>版本的</w:delText>
        </w:r>
      </w:del>
      <w:del w:id="19" w:date="2016-05-16T18:00:53Z" w:author="maybe">
        <w:r>
          <w:rPr>
            <w:sz w:val="24"/>
            <w:szCs w:val="24"/>
            <w:rtl w:val="0"/>
            <w:lang w:val="en-US"/>
          </w:rPr>
          <w:delText>APP</w:delText>
        </w:r>
      </w:del>
      <w:del w:id="20" w:date="2016-05-16T18:00:53Z" w:author="maybe">
        <w:r>
          <w:rPr>
            <w:sz w:val="24"/>
            <w:szCs w:val="24"/>
            <w:rtl w:val="0"/>
            <w:lang w:val="zh-TW" w:eastAsia="zh-TW"/>
          </w:rPr>
          <w:delText>将在</w:delText>
        </w:r>
      </w:del>
      <w:del w:id="21" w:date="2016-05-16T18:00:53Z" w:author="maybe">
        <w:r>
          <w:rPr>
            <w:sz w:val="24"/>
            <w:szCs w:val="24"/>
            <w:rtl w:val="0"/>
            <w:lang w:val="en-US"/>
          </w:rPr>
          <w:delText>4</w:delText>
        </w:r>
      </w:del>
      <w:del w:id="22" w:date="2016-05-16T18:00:53Z" w:author="maybe">
        <w:r>
          <w:rPr>
            <w:sz w:val="24"/>
            <w:szCs w:val="24"/>
            <w:rtl w:val="0"/>
            <w:lang w:val="zh-TW" w:eastAsia="zh-TW"/>
          </w:rPr>
          <w:delText>月中下旬与大家见面，届时各大应用商店均可下载。</w:delText>
        </w:r>
      </w:del>
      <w:r>
        <w:rPr>
          <w:sz w:val="24"/>
          <w:szCs w:val="24"/>
          <w:rtl w:val="0"/>
          <w:lang w:val="zh-TW" w:eastAsia="zh-TW"/>
        </w:rPr>
        <w:t>官方将持续开发和迭代，未来会有更多功能更多玩法，更多的活动，以及更多元化的游戏方式加入其中。</w:t>
      </w:r>
    </w:p>
    <w:p>
      <w:pPr>
        <w:pStyle w:val="Normal.0"/>
        <w:jc w:val="left"/>
        <w:rPr>
          <w:ins w:id="23" w:date="2016-05-17T10:57:28Z" w:author="maybe"/>
          <w:sz w:val="24"/>
          <w:szCs w:val="24"/>
          <w:lang w:val="zh-TW" w:eastAsia="zh-TW"/>
        </w:rPr>
      </w:pPr>
    </w:p>
    <w:p>
      <w:pPr>
        <w:pStyle w:val="Normal.0"/>
        <w:jc w:val="left"/>
        <w:rPr>
          <w:ins w:id="24" w:date="2016-05-17T10:57:28Z" w:author="maybe"/>
        </w:rPr>
      </w:pPr>
      <w:ins w:id="25" w:date="2016-05-17T10:57:28Z" w:author="maybe">
        <w:r>
          <w:rPr>
            <w:rtl w:val="0"/>
            <w:lang w:val="zh-CN" w:eastAsia="zh-CN"/>
          </w:rPr>
          <w:t>目前官方提供的下载渠道如下：</w:t>
        </w:r>
      </w:ins>
    </w:p>
    <w:p>
      <w:pPr>
        <w:pStyle w:val="Normal.0"/>
        <w:jc w:val="left"/>
        <w:rPr>
          <w:ins w:id="26" w:date="2016-05-17T10:57:28Z" w:author="maybe"/>
        </w:rPr>
      </w:pPr>
    </w:p>
    <w:tbl>
      <w:tblPr>
        <w:tblW w:w="8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40"/>
        <w:gridCol w:w="4140"/>
      </w:tblGrid>
      <w:tr>
        <w:tblPrEx>
          <w:shd w:val="clear" w:color="auto" w:fill="4f81bd"/>
        </w:tblPrEx>
        <w:trPr>
          <w:trHeight w:val="540" w:hRule="atLeast"/>
          <w:tblHeader/>
        </w:trPr>
        <w:tc>
          <w:tcPr>
            <w:tcW w:type="dxa" w:w="414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36"/>
                <w:szCs w:val="36"/>
                <w:u w:val="none"/>
                <w:vertAlign w:val="baseline"/>
                <w:rtl w:val="0"/>
              </w:rPr>
              <w:t>Ios</w:t>
            </w:r>
            <w:r>
              <w:rPr>
                <w:rFonts w:ascii="Arial Unicode MS" w:cs="Arial Unicode MS" w:hAnsi="Arial Unicode MS" w:eastAsia="Helvetica" w:hint="eastAsia"/>
                <w:b w:val="1"/>
                <w:bCs w:val="1"/>
                <w:i w:val="0"/>
                <w:iCs w:val="0"/>
                <w:caps w:val="0"/>
                <w:smallCaps w:val="0"/>
                <w:strike w:val="0"/>
                <w:dstrike w:val="0"/>
                <w:outline w:val="0"/>
                <w:color w:val="ffffff"/>
                <w:spacing w:val="0"/>
                <w:kern w:val="0"/>
                <w:position w:val="0"/>
                <w:sz w:val="36"/>
                <w:szCs w:val="36"/>
                <w:u w:val="none"/>
                <w:vertAlign w:val="baseline"/>
                <w:rtl w:val="0"/>
              </w:rPr>
              <w:t>版本</w:t>
            </w:r>
          </w:p>
        </w:tc>
        <w:tc>
          <w:tcPr>
            <w:tcW w:type="dxa" w:w="414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ffffff"/>
                <w:spacing w:val="0"/>
                <w:kern w:val="0"/>
                <w:position w:val="0"/>
                <w:sz w:val="36"/>
                <w:szCs w:val="36"/>
                <w:u w:val="none"/>
                <w:vertAlign w:val="baseline"/>
                <w:rtl w:val="0"/>
              </w:rPr>
              <w:t>Android</w:t>
            </w:r>
            <w:r>
              <w:rPr>
                <w:rFonts w:ascii="Arial Unicode MS" w:cs="Arial Unicode MS" w:hAnsi="Arial Unicode MS" w:eastAsia="Helvetica" w:hint="eastAsia"/>
                <w:b w:val="1"/>
                <w:bCs w:val="1"/>
                <w:i w:val="0"/>
                <w:iCs w:val="0"/>
                <w:caps w:val="0"/>
                <w:smallCaps w:val="0"/>
                <w:strike w:val="0"/>
                <w:dstrike w:val="0"/>
                <w:outline w:val="0"/>
                <w:color w:val="ffffff"/>
                <w:spacing w:val="0"/>
                <w:kern w:val="0"/>
                <w:position w:val="0"/>
                <w:sz w:val="36"/>
                <w:szCs w:val="36"/>
                <w:u w:val="none"/>
                <w:vertAlign w:val="baseline"/>
                <w:rtl w:val="0"/>
              </w:rPr>
              <w:t>版本</w:t>
            </w:r>
          </w:p>
        </w:tc>
      </w:tr>
      <w:tr>
        <w:tblPrEx>
          <w:shd w:val="clear" w:color="auto" w:fill="ced7e7"/>
        </w:tblPrEx>
        <w:trPr>
          <w:trHeight w:val="980" w:hRule="atLeast"/>
        </w:trPr>
        <w:tc>
          <w:tcPr>
            <w:tcW w:type="dxa" w:w="414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36"/>
                <w:szCs w:val="36"/>
                <w:u w:val="none"/>
                <w:vertAlign w:val="baseline"/>
                <w:rtl w:val="0"/>
              </w:rPr>
              <w:t>APP STORE</w:t>
            </w:r>
          </w:p>
        </w:tc>
        <w:tc>
          <w:tcPr>
            <w:tcW w:type="dxa" w:w="414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tl w:val="0"/>
              </w:rPr>
            </w:pP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36"/>
                <w:szCs w:val="36"/>
                <w:u w:val="none"/>
                <w:vertAlign w:val="baseline"/>
                <w:rtl w:val="0"/>
                <w:lang w:val="zh-CN" w:eastAsia="zh-CN"/>
              </w:rPr>
              <w:t>官网</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36"/>
                <w:szCs w:val="36"/>
                <w:u w:val="single" w:color="0000ff"/>
                <w:vertAlign w:val="baseline"/>
              </w:rPr>
              <w:fldChar w:fldCharType="begin" w:fldLock="0"/>
            </w: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36"/>
                <w:szCs w:val="36"/>
                <w:u w:val="single" w:color="0000ff"/>
                <w:vertAlign w:val="baseline"/>
              </w:rPr>
              <w:instrText xml:space="preserve"> HYPERLINK "http://www.lomocoin.com"</w:instrText>
            </w: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36"/>
                <w:szCs w:val="36"/>
                <w:u w:val="single" w:color="0000ff"/>
                <w:vertAlign w:val="baseline"/>
              </w:rPr>
              <w:fldChar w:fldCharType="separate" w:fldLock="0"/>
            </w:r>
            <w:r>
              <w:rPr>
                <w:rStyle w:val="Hyperlink.0"/>
                <w:rFonts w:ascii="Helvetica" w:cs="Arial Unicode MS" w:hAnsi="Helvetica" w:eastAsia="Arial Unicode MS"/>
                <w:b w:val="0"/>
                <w:bCs w:val="0"/>
                <w:i w:val="0"/>
                <w:iCs w:val="0"/>
                <w:caps w:val="0"/>
                <w:smallCaps w:val="0"/>
                <w:strike w:val="0"/>
                <w:dstrike w:val="0"/>
                <w:outline w:val="0"/>
                <w:color w:val="0000ff"/>
                <w:spacing w:val="0"/>
                <w:kern w:val="0"/>
                <w:position w:val="0"/>
                <w:sz w:val="36"/>
                <w:szCs w:val="36"/>
                <w:u w:val="single" w:color="0000ff"/>
                <w:vertAlign w:val="baseline"/>
                <w:rtl w:val="0"/>
                <w:lang w:val="en-US"/>
              </w:rPr>
              <w:t>http://www.lomocoin.com</w:t>
            </w:r>
            <w: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tc>
      </w:tr>
      <w:tr>
        <w:tblPrEx>
          <w:shd w:val="clear" w:color="auto" w:fill="ced7e7"/>
        </w:tblPrEx>
        <w:trPr>
          <w:trHeight w:val="46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bl>
    <w:p>
      <w:pPr>
        <w:pStyle w:val="Normal.0"/>
        <w:jc w:val="left"/>
        <w:rPr>
          <w:ins w:id="27" w:date="2016-05-17T11:45:14Z" w:author="maybe"/>
          <w:sz w:val="24"/>
          <w:szCs w:val="24"/>
          <w:lang w:val="zh-TW" w:eastAsia="zh-TW"/>
        </w:rPr>
      </w:pPr>
    </w:p>
    <w:p>
      <w:pPr>
        <w:pStyle w:val="Normal.0"/>
        <w:jc w:val="left"/>
        <w:rPr>
          <w:ins w:id="28" w:date="2016-05-17T11:45:14Z" w:author="maybe"/>
          <w:sz w:val="24"/>
          <w:szCs w:val="24"/>
          <w:lang w:val="zh-TW" w:eastAsia="zh-TW"/>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ind w:left="0" w:right="0" w:firstLine="0"/>
        <w:jc w:val="left"/>
        <w:rPr>
          <w:sz w:val="24"/>
          <w:szCs w:val="24"/>
          <w:rtl w:val="0"/>
        </w:rPr>
      </w:pPr>
      <w:ins w:id="29" w:date="2016-05-17T11:45:14Z" w:author="maybe">
        <w:r>
          <w:rPr>
            <w:rFonts w:ascii="Arial Unicode MS" w:cs="Arial Unicode MS" w:hAnsi="Arial Unicode MS" w:eastAsia="Arial Unicode MS" w:hint="eastAsia"/>
            <w:b w:val="0"/>
            <w:bCs w:val="0"/>
            <w:i w:val="0"/>
            <w:iCs w:val="0"/>
            <w:sz w:val="24"/>
            <w:szCs w:val="24"/>
            <w:rtl w:val="0"/>
            <w:lang w:val="zh-TW" w:eastAsia="zh-TW"/>
          </w:rPr>
          <w:t>您可直接从本网站下载邻萌宝软件，也可从得到我们授权的第三方网站上下载邻萌宝软件。如您从未经本网站授权的第三方获取邻萌宝软件或与邻萌宝软件名称相同或相似，或</w:t>
        </w:r>
      </w:ins>
      <w:ins w:id="30" w:date="2016-05-17T11:45:14Z" w:author="maybe">
        <w:r>
          <w:rPr>
            <w:rFonts w:ascii="Helvetica" w:hAnsi="Helvetica"/>
            <w:sz w:val="24"/>
            <w:szCs w:val="24"/>
            <w:rtl w:val="0"/>
            <w:lang w:val="zh-TW" w:eastAsia="zh-TW"/>
          </w:rPr>
          <w:t>logo</w:t>
        </w:r>
      </w:ins>
      <w:ins w:id="31" w:date="2016-05-17T11:45:14Z" w:author="maybe">
        <w:r>
          <w:rPr>
            <w:rFonts w:ascii="Arial Unicode MS" w:cs="Arial Unicode MS" w:hAnsi="Arial Unicode MS" w:eastAsia="Arial Unicode MS" w:hint="eastAsia"/>
            <w:b w:val="0"/>
            <w:bCs w:val="0"/>
            <w:i w:val="0"/>
            <w:iCs w:val="0"/>
            <w:sz w:val="24"/>
            <w:szCs w:val="24"/>
            <w:rtl w:val="0"/>
            <w:lang w:val="zh-TW" w:eastAsia="zh-TW"/>
          </w:rPr>
          <w:t>相同或相似的软件，则我们无法保证该软件能够正常使用，并对该软件给您造成的任何直接或间接损失不负任何责任，敬请知悉。</w:t>
        </w:r>
      </w:ins>
    </w:p>
    <w:p>
      <w:pPr>
        <w:pStyle w:val="Normal.0"/>
        <w:jc w:val="left"/>
        <w:rPr>
          <w:sz w:val="24"/>
          <w:szCs w:val="24"/>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关于邻萌宝团队</w:t>
      </w:r>
    </w:p>
    <w:p>
      <w:pPr>
        <w:pStyle w:val="Normal.0"/>
        <w:jc w:val="left"/>
        <w:rPr>
          <w:sz w:val="24"/>
          <w:szCs w:val="24"/>
        </w:rPr>
      </w:pPr>
      <w:r>
        <w:rPr>
          <w:sz w:val="24"/>
          <w:szCs w:val="24"/>
          <w:rtl w:val="0"/>
          <w:lang w:val="zh-TW" w:eastAsia="zh-TW"/>
        </w:rPr>
        <w:t>邻萌宝团队目前近</w:t>
      </w:r>
      <w:r>
        <w:rPr>
          <w:sz w:val="24"/>
          <w:szCs w:val="24"/>
          <w:rtl w:val="0"/>
          <w:lang w:val="en-US"/>
        </w:rPr>
        <w:t>20</w:t>
      </w:r>
      <w:r>
        <w:rPr>
          <w:sz w:val="24"/>
          <w:szCs w:val="24"/>
          <w:rtl w:val="0"/>
          <w:lang w:val="zh-TW" w:eastAsia="zh-TW"/>
        </w:rPr>
        <w:t>人，结构配置堪称国内顶级，包含</w:t>
      </w:r>
      <w:r>
        <w:rPr>
          <w:sz w:val="24"/>
          <w:szCs w:val="24"/>
          <w:rtl w:val="0"/>
          <w:lang w:val="en-US"/>
        </w:rPr>
        <w:t>4</w:t>
      </w:r>
      <w:r>
        <w:rPr>
          <w:sz w:val="24"/>
          <w:szCs w:val="24"/>
          <w:rtl w:val="0"/>
          <w:lang w:val="zh-TW" w:eastAsia="zh-TW"/>
        </w:rPr>
        <w:t>年区块链和数字货币开发经验的技术大拿、互联网</w:t>
      </w:r>
      <w:r>
        <w:rPr>
          <w:sz w:val="24"/>
          <w:szCs w:val="24"/>
          <w:rtl w:val="0"/>
          <w:lang w:val="en-US"/>
        </w:rPr>
        <w:t>APP</w:t>
      </w:r>
      <w:r>
        <w:rPr>
          <w:sz w:val="24"/>
          <w:szCs w:val="24"/>
          <w:rtl w:val="0"/>
          <w:lang w:val="zh-TW" w:eastAsia="zh-TW"/>
        </w:rPr>
        <w:t>应用前后端开发能力的多位极客，数字货币和游戏等领域经验丰富的产品经理、深谙互联网文化和</w:t>
      </w:r>
      <w:r>
        <w:rPr>
          <w:sz w:val="24"/>
          <w:szCs w:val="24"/>
          <w:rtl w:val="0"/>
          <w:lang w:val="en-US"/>
        </w:rPr>
        <w:t>95</w:t>
      </w:r>
      <w:r>
        <w:rPr>
          <w:sz w:val="24"/>
          <w:szCs w:val="24"/>
          <w:rtl w:val="0"/>
          <w:lang w:val="zh-TW" w:eastAsia="zh-TW"/>
        </w:rPr>
        <w:t>后文化的推广和运营高手。核心团队成员在一起工作配合超过</w:t>
      </w:r>
      <w:r>
        <w:rPr>
          <w:sz w:val="24"/>
          <w:szCs w:val="24"/>
          <w:rtl w:val="0"/>
          <w:lang w:val="en-US"/>
        </w:rPr>
        <w:t>5</w:t>
      </w:r>
      <w:r>
        <w:rPr>
          <w:sz w:val="24"/>
          <w:szCs w:val="24"/>
          <w:rtl w:val="0"/>
          <w:lang w:val="zh-TW" w:eastAsia="zh-TW"/>
        </w:rPr>
        <w:t>年以上，绝对默契且稳定。</w:t>
      </w:r>
    </w:p>
    <w:p>
      <w:pPr>
        <w:pStyle w:val="Normal.0"/>
        <w:jc w:val="left"/>
        <w:rPr>
          <w:sz w:val="24"/>
          <w:szCs w:val="24"/>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如何联系邻萌宝官方？</w:t>
      </w:r>
    </w:p>
    <w:p>
      <w:pPr>
        <w:pStyle w:val="Normal.0"/>
        <w:spacing w:line="360" w:lineRule="auto"/>
        <w:jc w:val="left"/>
        <w:rPr>
          <w:sz w:val="24"/>
          <w:szCs w:val="24"/>
          <w:lang w:val="zh-TW" w:eastAsia="zh-TW"/>
        </w:rPr>
      </w:pPr>
      <w:r>
        <w:rPr>
          <w:sz w:val="24"/>
          <w:szCs w:val="24"/>
          <w:rtl w:val="0"/>
          <w:lang w:val="zh-TW" w:eastAsia="zh-TW"/>
        </w:rPr>
        <w:t>您可通过以下方式了解邻萌宝最新消息，并与我们直接沟通：</w:t>
      </w:r>
    </w:p>
    <w:p>
      <w:pPr>
        <w:pStyle w:val="Normal.0"/>
        <w:spacing w:line="360" w:lineRule="auto"/>
        <w:jc w:val="left"/>
        <w:rPr>
          <w:sz w:val="24"/>
          <w:szCs w:val="24"/>
        </w:rPr>
      </w:pPr>
      <w:r>
        <w:rPr>
          <w:sz w:val="24"/>
          <w:szCs w:val="24"/>
          <w:rtl w:val="0"/>
          <w:lang w:val="zh-TW" w:eastAsia="zh-TW"/>
        </w:rPr>
        <w:t>官网：</w:t>
      </w:r>
      <w:r>
        <w:rPr>
          <w:sz w:val="24"/>
          <w:szCs w:val="24"/>
          <w:rtl w:val="0"/>
          <w:lang w:val="en-US"/>
        </w:rPr>
        <w:t xml:space="preserve">www.lomocoin.com </w:t>
      </w:r>
    </w:p>
    <w:p>
      <w:pPr>
        <w:pStyle w:val="Normal.0"/>
        <w:spacing w:line="360" w:lineRule="auto"/>
        <w:jc w:val="left"/>
        <w:rPr>
          <w:sz w:val="24"/>
          <w:szCs w:val="24"/>
          <w:lang w:val="zh-TW" w:eastAsia="zh-TW"/>
        </w:rPr>
      </w:pPr>
      <w:r>
        <w:rPr>
          <w:sz w:val="24"/>
          <w:szCs w:val="24"/>
          <w:rtl w:val="0"/>
          <w:lang w:val="zh-TW" w:eastAsia="zh-TW"/>
        </w:rPr>
        <w:t>微信服务号：邻萌互动娱乐</w:t>
      </w:r>
    </w:p>
    <w:p>
      <w:pPr>
        <w:pStyle w:val="Normal.0"/>
        <w:spacing w:line="360" w:lineRule="auto"/>
        <w:jc w:val="left"/>
        <w:rPr>
          <w:sz w:val="24"/>
          <w:szCs w:val="24"/>
        </w:rPr>
      </w:pPr>
      <w:r>
        <w:rPr>
          <w:sz w:val="24"/>
          <w:szCs w:val="24"/>
          <w:rtl w:val="0"/>
          <w:lang w:val="zh-TW" w:eastAsia="zh-TW"/>
        </w:rPr>
        <w:t>微信订阅号：</w:t>
      </w:r>
      <w:r>
        <w:rPr>
          <w:sz w:val="24"/>
          <w:szCs w:val="24"/>
          <w:rtl w:val="0"/>
          <w:lang w:val="en-US"/>
        </w:rPr>
        <w:t>LoMoCoin</w:t>
      </w:r>
    </w:p>
    <w:p>
      <w:pPr>
        <w:pStyle w:val="Normal.0"/>
        <w:spacing w:line="360" w:lineRule="auto"/>
        <w:jc w:val="left"/>
        <w:rPr>
          <w:sz w:val="24"/>
          <w:szCs w:val="24"/>
        </w:rPr>
      </w:pPr>
      <w:r>
        <w:rPr>
          <w:sz w:val="24"/>
          <w:szCs w:val="24"/>
          <w:rtl w:val="0"/>
          <w:lang w:val="zh-TW" w:eastAsia="zh-TW"/>
        </w:rPr>
        <w:t>官方</w:t>
      </w:r>
      <w:r>
        <w:rPr>
          <w:sz w:val="24"/>
          <w:szCs w:val="24"/>
          <w:rtl w:val="0"/>
          <w:lang w:val="en-US"/>
        </w:rPr>
        <w:t>QQ</w:t>
      </w:r>
      <w:r>
        <w:rPr>
          <w:sz w:val="24"/>
          <w:szCs w:val="24"/>
          <w:rtl w:val="0"/>
          <w:lang w:val="zh-TW" w:eastAsia="zh-TW"/>
        </w:rPr>
        <w:t>群</w:t>
      </w:r>
      <w:r>
        <w:rPr>
          <w:sz w:val="24"/>
          <w:szCs w:val="24"/>
          <w:rtl w:val="0"/>
          <w:lang w:val="en-US"/>
        </w:rPr>
        <w:t>1</w:t>
      </w:r>
      <w:r>
        <w:rPr>
          <w:sz w:val="24"/>
          <w:szCs w:val="24"/>
          <w:rtl w:val="0"/>
          <w:lang w:val="zh-TW" w:eastAsia="zh-TW"/>
        </w:rPr>
        <w:t>：</w:t>
      </w:r>
      <w:r>
        <w:rPr>
          <w:sz w:val="24"/>
          <w:szCs w:val="24"/>
          <w:rtl w:val="0"/>
          <w:lang w:val="en-US"/>
        </w:rPr>
        <w:t>546464406</w:t>
      </w:r>
    </w:p>
    <w:p>
      <w:pPr>
        <w:pStyle w:val="Normal.0"/>
        <w:jc w:val="left"/>
        <w:rPr>
          <w:sz w:val="24"/>
          <w:szCs w:val="24"/>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如何进入邻萌宝？</w:t>
      </w:r>
    </w:p>
    <w:p>
      <w:pPr>
        <w:pStyle w:val="Normal.0"/>
        <w:jc w:val="left"/>
        <w:rPr>
          <w:sz w:val="24"/>
          <w:szCs w:val="24"/>
        </w:rPr>
      </w:pPr>
      <w:r>
        <w:rPr>
          <w:sz w:val="24"/>
          <w:szCs w:val="24"/>
          <w:rtl w:val="0"/>
          <w:lang w:val="zh-TW" w:eastAsia="zh-TW"/>
        </w:rPr>
        <w:t>邻萌宝提供微信的</w:t>
      </w:r>
      <w:r>
        <w:rPr>
          <w:sz w:val="24"/>
          <w:szCs w:val="24"/>
          <w:rtl w:val="0"/>
          <w:lang w:val="en-US"/>
        </w:rPr>
        <w:t>H5</w:t>
      </w:r>
      <w:r>
        <w:rPr>
          <w:sz w:val="24"/>
          <w:szCs w:val="24"/>
          <w:rtl w:val="0"/>
          <w:lang w:val="zh-TW" w:eastAsia="zh-TW"/>
        </w:rPr>
        <w:t>页面版本，关注邻萌宝官方服务号（微信搜索</w:t>
      </w:r>
      <w:r>
        <w:rPr>
          <w:sz w:val="24"/>
          <w:szCs w:val="24"/>
          <w:rtl w:val="0"/>
          <w:lang w:val="en-US"/>
        </w:rPr>
        <w:t>“</w:t>
      </w:r>
      <w:r>
        <w:rPr>
          <w:sz w:val="24"/>
          <w:szCs w:val="24"/>
          <w:rtl w:val="0"/>
          <w:lang w:val="zh-TW" w:eastAsia="zh-TW"/>
        </w:rPr>
        <w:t>邻萌互动娱乐</w:t>
      </w:r>
      <w:r>
        <w:rPr>
          <w:sz w:val="24"/>
          <w:szCs w:val="24"/>
          <w:rtl w:val="0"/>
          <w:lang w:val="en-US"/>
        </w:rPr>
        <w:t>”</w:t>
      </w:r>
      <w:r>
        <w:rPr>
          <w:sz w:val="24"/>
          <w:szCs w:val="24"/>
          <w:rtl w:val="0"/>
          <w:lang w:val="zh-TW" w:eastAsia="zh-TW"/>
        </w:rPr>
        <w:t>，点击关注），即可加入邻萌宝游戏。</w:t>
      </w:r>
    </w:p>
    <w:p>
      <w:pPr>
        <w:pStyle w:val="Normal.0"/>
        <w:jc w:val="left"/>
        <w:rPr>
          <w:sz w:val="24"/>
          <w:szCs w:val="24"/>
          <w:lang w:val="zh-TW" w:eastAsia="zh-TW"/>
        </w:rPr>
      </w:pPr>
      <w:r>
        <w:rPr>
          <w:sz w:val="24"/>
          <w:szCs w:val="24"/>
          <w:rtl w:val="0"/>
          <w:lang w:val="zh-TW" w:eastAsia="zh-TW"/>
        </w:rPr>
        <w:t>或，点击好友分享的邻萌宝页面链接，快速加入邻萌宝游戏。</w:t>
      </w:r>
    </w:p>
    <w:p>
      <w:pPr>
        <w:pStyle w:val="Normal.0"/>
        <w:jc w:val="left"/>
        <w:rPr>
          <w:sz w:val="24"/>
          <w:szCs w:val="24"/>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内测阶段如何获得内测码？</w:t>
      </w:r>
    </w:p>
    <w:p>
      <w:pPr>
        <w:pStyle w:val="Normal.0"/>
        <w:jc w:val="left"/>
        <w:rPr>
          <w:sz w:val="24"/>
          <w:szCs w:val="24"/>
        </w:rPr>
      </w:pPr>
      <w:r>
        <w:rPr>
          <w:sz w:val="24"/>
          <w:szCs w:val="24"/>
          <w:rtl w:val="0"/>
          <w:lang w:val="zh-TW" w:eastAsia="zh-TW"/>
        </w:rPr>
        <w:t>加入我们的官方</w:t>
      </w:r>
      <w:r>
        <w:rPr>
          <w:sz w:val="24"/>
          <w:szCs w:val="24"/>
          <w:rtl w:val="0"/>
          <w:lang w:val="en-US"/>
        </w:rPr>
        <w:t>QQ</w:t>
      </w:r>
      <w:r>
        <w:rPr>
          <w:sz w:val="24"/>
          <w:szCs w:val="24"/>
          <w:rtl w:val="0"/>
          <w:lang w:val="zh-TW" w:eastAsia="zh-TW"/>
        </w:rPr>
        <w:t>群</w:t>
      </w:r>
      <w:r>
        <w:rPr>
          <w:sz w:val="24"/>
          <w:szCs w:val="24"/>
          <w:rtl w:val="0"/>
          <w:lang w:val="en-US"/>
        </w:rPr>
        <w:t>1</w:t>
      </w:r>
      <w:r>
        <w:rPr>
          <w:sz w:val="24"/>
          <w:szCs w:val="24"/>
          <w:rtl w:val="0"/>
          <w:lang w:val="zh-TW" w:eastAsia="zh-TW"/>
        </w:rPr>
        <w:t>：</w:t>
      </w:r>
      <w:r>
        <w:rPr>
          <w:sz w:val="24"/>
          <w:szCs w:val="24"/>
          <w:rtl w:val="0"/>
          <w:lang w:val="en-US"/>
        </w:rPr>
        <w:t>546464406</w:t>
      </w:r>
      <w:r>
        <w:rPr>
          <w:sz w:val="24"/>
          <w:szCs w:val="24"/>
          <w:rtl w:val="0"/>
          <w:lang w:val="zh-TW" w:eastAsia="zh-TW"/>
        </w:rPr>
        <w:t>，在</w:t>
      </w:r>
      <w:r>
        <w:rPr>
          <w:sz w:val="24"/>
          <w:szCs w:val="24"/>
          <w:rtl w:val="0"/>
          <w:lang w:val="en-US"/>
        </w:rPr>
        <w:t>QQ</w:t>
      </w:r>
      <w:r>
        <w:rPr>
          <w:sz w:val="24"/>
          <w:szCs w:val="24"/>
          <w:rtl w:val="0"/>
          <w:lang w:val="zh-TW" w:eastAsia="zh-TW"/>
        </w:rPr>
        <w:t>群里报名申请内测。群管理员会审核符合条件的用户，发放邀请码。邀请码数量有限，内测期间每天定量放出。</w:t>
      </w:r>
    </w:p>
    <w:p>
      <w:pPr>
        <w:pStyle w:val="Normal.0"/>
        <w:jc w:val="left"/>
        <w:rPr>
          <w:sz w:val="24"/>
          <w:szCs w:val="24"/>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怎么获得</w:t>
      </w:r>
      <w:r>
        <w:rPr>
          <w:b w:val="1"/>
          <w:bCs w:val="1"/>
          <w:sz w:val="24"/>
          <w:szCs w:val="24"/>
          <w:rtl w:val="0"/>
          <w:lang w:val="en-US"/>
        </w:rPr>
        <w:t>LMC</w:t>
      </w:r>
      <w:r>
        <w:rPr>
          <w:b w:val="1"/>
          <w:bCs w:val="1"/>
          <w:sz w:val="24"/>
          <w:szCs w:val="24"/>
          <w:rtl w:val="0"/>
          <w:lang w:val="zh-TW" w:eastAsia="zh-TW"/>
        </w:rPr>
        <w:t>？</w:t>
      </w:r>
    </w:p>
    <w:p>
      <w:pPr>
        <w:pStyle w:val="Normal.0"/>
        <w:jc w:val="left"/>
        <w:rPr>
          <w:sz w:val="24"/>
          <w:szCs w:val="24"/>
        </w:rPr>
      </w:pPr>
      <w:r>
        <w:rPr>
          <w:sz w:val="24"/>
          <w:szCs w:val="24"/>
          <w:rtl w:val="0"/>
          <w:lang w:val="zh-TW" w:eastAsia="zh-TW"/>
        </w:rPr>
        <w:t>玩家登录邻萌宝应用，有多种方式可免费获得</w:t>
      </w:r>
      <w:r>
        <w:rPr>
          <w:sz w:val="24"/>
          <w:szCs w:val="24"/>
          <w:rtl w:val="0"/>
          <w:lang w:val="en-US"/>
        </w:rPr>
        <w:t>LMC</w:t>
      </w:r>
      <w:r>
        <w:rPr>
          <w:sz w:val="24"/>
          <w:szCs w:val="24"/>
          <w:rtl w:val="0"/>
          <w:lang w:val="zh-TW" w:eastAsia="zh-TW"/>
        </w:rPr>
        <w:t>，目前已提供的方式如下：</w:t>
      </w:r>
    </w:p>
    <w:p>
      <w:pPr>
        <w:pStyle w:val="Normal.0"/>
        <w:jc w:val="left"/>
        <w:rPr>
          <w:sz w:val="24"/>
          <w:szCs w:val="24"/>
        </w:rPr>
      </w:pPr>
      <w:r>
        <w:rPr>
          <w:sz w:val="24"/>
          <w:szCs w:val="24"/>
          <w:rtl w:val="0"/>
          <w:lang w:val="en-US"/>
        </w:rPr>
        <w:t>①</w:t>
      </w:r>
      <w:r>
        <w:rPr>
          <w:sz w:val="24"/>
          <w:szCs w:val="24"/>
          <w:rtl w:val="0"/>
          <w:lang w:val="zh-TW" w:eastAsia="zh-TW"/>
        </w:rPr>
        <w:t>新用户大礼包；</w:t>
      </w:r>
    </w:p>
    <w:p>
      <w:pPr>
        <w:pStyle w:val="Normal.0"/>
        <w:jc w:val="left"/>
        <w:rPr>
          <w:sz w:val="24"/>
          <w:szCs w:val="24"/>
        </w:rPr>
      </w:pPr>
      <w:r>
        <w:rPr>
          <w:sz w:val="24"/>
          <w:szCs w:val="24"/>
          <w:rtl w:val="0"/>
          <w:lang w:val="en-US"/>
        </w:rPr>
        <w:t>②</w:t>
      </w:r>
      <w:r>
        <w:rPr>
          <w:sz w:val="24"/>
          <w:szCs w:val="24"/>
          <w:rtl w:val="0"/>
          <w:lang w:val="zh-TW" w:eastAsia="zh-TW"/>
        </w:rPr>
        <w:t>每日签到奖励；</w:t>
      </w:r>
    </w:p>
    <w:p>
      <w:pPr>
        <w:pStyle w:val="Normal.0"/>
        <w:jc w:val="left"/>
        <w:rPr>
          <w:sz w:val="24"/>
          <w:szCs w:val="24"/>
        </w:rPr>
      </w:pPr>
      <w:r>
        <w:rPr>
          <w:sz w:val="24"/>
          <w:szCs w:val="24"/>
          <w:rtl w:val="0"/>
          <w:lang w:val="en-US"/>
        </w:rPr>
        <w:t>③</w:t>
      </w:r>
      <w:r>
        <w:rPr>
          <w:sz w:val="24"/>
          <w:szCs w:val="24"/>
          <w:rtl w:val="0"/>
          <w:lang w:val="zh-TW" w:eastAsia="zh-TW"/>
        </w:rPr>
        <w:t>寻找萌袋奖励；</w:t>
      </w:r>
    </w:p>
    <w:p>
      <w:pPr>
        <w:pStyle w:val="Normal.0"/>
        <w:jc w:val="left"/>
        <w:rPr>
          <w:sz w:val="24"/>
          <w:szCs w:val="24"/>
        </w:rPr>
      </w:pPr>
      <w:r>
        <w:rPr>
          <w:sz w:val="24"/>
          <w:szCs w:val="24"/>
          <w:rtl w:val="0"/>
          <w:lang w:val="en-US"/>
        </w:rPr>
        <w:t>④</w:t>
      </w:r>
      <w:del w:id="32" w:date="2016-05-16T18:03:02Z" w:author="maybe">
        <w:r>
          <w:rPr>
            <w:sz w:val="24"/>
            <w:szCs w:val="24"/>
            <w:rtl w:val="0"/>
            <w:lang w:val="zh-TW" w:eastAsia="zh-TW"/>
          </w:rPr>
          <w:delText>加入小队，队友开萌袋可获得搭车奖励</w:delText>
        </w:r>
      </w:del>
      <w:ins w:id="33" w:date="2016-05-16T18:03:28Z" w:author="maybe">
        <w:r>
          <w:rPr>
            <w:rtl w:val="0"/>
            <w:lang w:val="zh-TW" w:eastAsia="zh-TW"/>
          </w:rPr>
          <w:t>加入小队，当队友开启萌袋时，可随机获得开袋幸运奖励</w:t>
        </w:r>
      </w:ins>
      <w:r>
        <w:rPr>
          <w:sz w:val="24"/>
          <w:szCs w:val="24"/>
          <w:rtl w:val="0"/>
          <w:lang w:val="zh-TW" w:eastAsia="zh-TW"/>
        </w:rPr>
        <w:t>；</w:t>
      </w:r>
      <w:r>
        <w:rPr>
          <w:sz w:val="24"/>
          <w:szCs w:val="24"/>
          <w:rtl w:val="0"/>
          <w:lang w:val="en-US"/>
        </w:rPr>
        <w:t xml:space="preserve"> </w:t>
      </w:r>
    </w:p>
    <w:p>
      <w:pPr>
        <w:pStyle w:val="Normal.0"/>
        <w:jc w:val="left"/>
        <w:rPr>
          <w:sz w:val="24"/>
          <w:szCs w:val="24"/>
        </w:rPr>
      </w:pPr>
      <w:r>
        <w:rPr>
          <w:sz w:val="24"/>
          <w:szCs w:val="24"/>
          <w:rtl w:val="0"/>
          <w:lang w:val="en-US"/>
        </w:rPr>
        <w:t>⑤</w:t>
      </w:r>
      <w:r>
        <w:rPr>
          <w:sz w:val="24"/>
          <w:szCs w:val="24"/>
          <w:rtl w:val="0"/>
          <w:lang w:val="zh-TW" w:eastAsia="zh-TW"/>
        </w:rPr>
        <w:t>邀请好友做自己的跟班，获得跟班奖励。</w:t>
      </w:r>
    </w:p>
    <w:p>
      <w:pPr>
        <w:pStyle w:val="Normal.0"/>
        <w:jc w:val="left"/>
        <w:rPr>
          <w:sz w:val="24"/>
          <w:szCs w:val="24"/>
        </w:rPr>
      </w:pPr>
      <w:r>
        <w:rPr>
          <w:sz w:val="24"/>
          <w:szCs w:val="24"/>
          <w:rtl w:val="0"/>
          <w:lang w:val="zh-TW" w:eastAsia="zh-TW"/>
        </w:rPr>
        <w:t>未来还将提供更多获取</w:t>
      </w:r>
      <w:r>
        <w:rPr>
          <w:sz w:val="24"/>
          <w:szCs w:val="24"/>
          <w:rtl w:val="0"/>
          <w:lang w:val="en-US"/>
        </w:rPr>
        <w:t>LMC</w:t>
      </w:r>
      <w:r>
        <w:rPr>
          <w:sz w:val="24"/>
          <w:szCs w:val="24"/>
          <w:rtl w:val="0"/>
          <w:lang w:val="zh-TW" w:eastAsia="zh-TW"/>
        </w:rPr>
        <w:t>的游戏方式，敬请期待。</w:t>
      </w:r>
    </w:p>
    <w:p>
      <w:pPr>
        <w:pStyle w:val="Normal.0"/>
        <w:jc w:val="left"/>
        <w:rPr>
          <w:sz w:val="24"/>
          <w:szCs w:val="24"/>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什么是萌袋？</w:t>
      </w:r>
    </w:p>
    <w:p>
      <w:pPr>
        <w:pStyle w:val="Normal.0"/>
        <w:jc w:val="left"/>
        <w:rPr>
          <w:sz w:val="24"/>
          <w:szCs w:val="24"/>
        </w:rPr>
      </w:pPr>
      <w:r>
        <w:rPr>
          <w:sz w:val="24"/>
          <w:szCs w:val="24"/>
          <w:rtl w:val="0"/>
          <w:lang w:val="zh-TW" w:eastAsia="zh-TW"/>
        </w:rPr>
        <w:t>萌袋类似微信红包，显示在用户可见范围内的地图上。萌袋内置若干</w:t>
      </w:r>
      <w:r>
        <w:rPr>
          <w:sz w:val="24"/>
          <w:szCs w:val="24"/>
          <w:rtl w:val="0"/>
          <w:lang w:val="en-US"/>
        </w:rPr>
        <w:t>LMC</w:t>
      </w:r>
      <w:r>
        <w:rPr>
          <w:sz w:val="24"/>
          <w:szCs w:val="24"/>
          <w:rtl w:val="0"/>
          <w:lang w:val="zh-TW" w:eastAsia="zh-TW"/>
        </w:rPr>
        <w:t>，限一定数量的玩家可领。每人获得</w:t>
      </w:r>
      <w:r>
        <w:rPr>
          <w:sz w:val="24"/>
          <w:szCs w:val="24"/>
          <w:rtl w:val="0"/>
          <w:lang w:val="en-US"/>
        </w:rPr>
        <w:t>LMC</w:t>
      </w:r>
      <w:r>
        <w:rPr>
          <w:sz w:val="24"/>
          <w:szCs w:val="24"/>
          <w:rtl w:val="0"/>
          <w:lang w:val="zh-TW" w:eastAsia="zh-TW"/>
        </w:rPr>
        <w:t>数为随机。</w:t>
      </w:r>
    </w:p>
    <w:p>
      <w:pPr>
        <w:pStyle w:val="Normal.0"/>
        <w:jc w:val="left"/>
        <w:rPr>
          <w:sz w:val="24"/>
          <w:szCs w:val="24"/>
        </w:rPr>
      </w:pPr>
      <w:r>
        <w:rPr>
          <w:sz w:val="24"/>
          <w:szCs w:val="24"/>
          <w:rtl w:val="0"/>
          <w:lang w:val="zh-TW" w:eastAsia="zh-TW"/>
        </w:rPr>
        <w:t>用户在地图上看到萌袋，走到萌袋附近（</w:t>
      </w:r>
      <w:r>
        <w:rPr>
          <w:sz w:val="24"/>
          <w:szCs w:val="24"/>
          <w:rtl w:val="0"/>
          <w:lang w:val="en-US"/>
        </w:rPr>
        <w:t>20</w:t>
      </w:r>
      <w:r>
        <w:rPr>
          <w:sz w:val="24"/>
          <w:szCs w:val="24"/>
          <w:rtl w:val="0"/>
          <w:lang w:val="zh-TW" w:eastAsia="zh-TW"/>
        </w:rPr>
        <w:t>米之内），点击萌袋会弹出该萌袋信息，点击</w:t>
      </w:r>
      <w:r>
        <w:rPr>
          <w:sz w:val="24"/>
          <w:szCs w:val="24"/>
          <w:rtl w:val="0"/>
          <w:lang w:val="en-US"/>
        </w:rPr>
        <w:t>“</w:t>
      </w:r>
      <w:r>
        <w:rPr>
          <w:sz w:val="24"/>
          <w:szCs w:val="24"/>
          <w:rtl w:val="0"/>
          <w:lang w:val="zh-TW" w:eastAsia="zh-TW"/>
        </w:rPr>
        <w:t>领取萌袋</w:t>
      </w:r>
      <w:r>
        <w:rPr>
          <w:sz w:val="24"/>
          <w:szCs w:val="24"/>
          <w:rtl w:val="0"/>
          <w:lang w:val="en-US"/>
        </w:rPr>
        <w:t>”</w:t>
      </w:r>
      <w:r>
        <w:rPr>
          <w:sz w:val="24"/>
          <w:szCs w:val="24"/>
          <w:rtl w:val="0"/>
          <w:lang w:val="zh-TW" w:eastAsia="zh-TW"/>
        </w:rPr>
        <w:t>即可获取萌袋中</w:t>
      </w:r>
      <w:r>
        <w:rPr>
          <w:sz w:val="24"/>
          <w:szCs w:val="24"/>
          <w:rtl w:val="0"/>
          <w:lang w:val="en-US"/>
        </w:rPr>
        <w:t>LMC</w:t>
      </w:r>
      <w:r>
        <w:rPr>
          <w:sz w:val="24"/>
          <w:szCs w:val="24"/>
          <w:rtl w:val="0"/>
          <w:lang w:val="zh-TW" w:eastAsia="zh-TW"/>
        </w:rPr>
        <w:t>。一个萌袋，每人只可以领取一次。</w:t>
      </w:r>
    </w:p>
    <w:p>
      <w:pPr>
        <w:pStyle w:val="Normal.0"/>
        <w:jc w:val="left"/>
        <w:rPr>
          <w:sz w:val="24"/>
          <w:szCs w:val="24"/>
          <w:lang w:val="zh-TW" w:eastAsia="zh-TW"/>
        </w:rPr>
      </w:pPr>
      <w:r>
        <w:rPr>
          <w:sz w:val="24"/>
          <w:szCs w:val="24"/>
          <w:rtl w:val="0"/>
          <w:lang w:val="zh-TW" w:eastAsia="zh-TW"/>
        </w:rPr>
        <w:t>萌袋分为两类，</w:t>
      </w:r>
    </w:p>
    <w:p>
      <w:pPr>
        <w:pStyle w:val="Normal.0"/>
        <w:jc w:val="left"/>
        <w:rPr>
          <w:sz w:val="24"/>
          <w:szCs w:val="24"/>
          <w:lang w:val="zh-TW" w:eastAsia="zh-TW"/>
        </w:rPr>
      </w:pPr>
      <w:r>
        <w:rPr>
          <w:sz w:val="24"/>
          <w:szCs w:val="24"/>
          <w:rtl w:val="0"/>
          <w:lang w:val="zh-TW" w:eastAsia="zh-TW"/>
        </w:rPr>
        <w:t>一是系统自动发出的萌袋，一般出现在登录地点玩家附近；</w:t>
      </w:r>
    </w:p>
    <w:p>
      <w:pPr>
        <w:pStyle w:val="Normal.0"/>
        <w:jc w:val="left"/>
        <w:rPr>
          <w:sz w:val="24"/>
          <w:szCs w:val="24"/>
        </w:rPr>
      </w:pPr>
      <w:r>
        <w:rPr>
          <w:sz w:val="24"/>
          <w:szCs w:val="24"/>
          <w:rtl w:val="0"/>
          <w:lang w:val="zh-TW" w:eastAsia="zh-TW"/>
        </w:rPr>
        <w:t>二是玩家发出的萌袋，所有玩家均可自定义</w:t>
      </w:r>
      <w:r>
        <w:rPr>
          <w:sz w:val="24"/>
          <w:szCs w:val="24"/>
          <w:rtl w:val="0"/>
          <w:lang w:val="en-US"/>
        </w:rPr>
        <w:t>LMC</w:t>
      </w:r>
      <w:r>
        <w:rPr>
          <w:sz w:val="24"/>
          <w:szCs w:val="24"/>
          <w:rtl w:val="0"/>
          <w:lang w:val="zh-TW" w:eastAsia="zh-TW"/>
        </w:rPr>
        <w:t>数量、人数、地点和展示内容发布自己的萌袋，例如，饭店发布萌袋，包含特价菜信息；好友一起郊游，互相发萌袋，在海边、山地探索寻宝。</w:t>
      </w:r>
    </w:p>
    <w:p>
      <w:pPr>
        <w:pStyle w:val="Normal.0"/>
        <w:jc w:val="left"/>
        <w:rPr>
          <w:sz w:val="24"/>
          <w:szCs w:val="24"/>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什么是跟班？</w:t>
      </w:r>
    </w:p>
    <w:p>
      <w:pPr>
        <w:pStyle w:val="Normal.0"/>
        <w:jc w:val="left"/>
        <w:rPr>
          <w:sz w:val="24"/>
          <w:szCs w:val="24"/>
        </w:rPr>
      </w:pPr>
      <w:r>
        <w:rPr>
          <w:sz w:val="24"/>
          <w:szCs w:val="24"/>
          <w:rtl w:val="0"/>
          <w:lang w:val="zh-TW" w:eastAsia="zh-TW"/>
        </w:rPr>
        <w:t>当你邀请好友加入邻萌宝后，会默认成为你的跟班，一级跟班每天会奖励你</w:t>
      </w:r>
      <w:r>
        <w:rPr>
          <w:sz w:val="24"/>
          <w:szCs w:val="24"/>
          <w:rtl w:val="0"/>
          <w:lang w:val="en-US"/>
        </w:rPr>
        <w:t>3%</w:t>
      </w:r>
      <w:r>
        <w:rPr>
          <w:sz w:val="24"/>
          <w:szCs w:val="24"/>
          <w:rtl w:val="0"/>
          <w:lang w:val="zh-TW" w:eastAsia="zh-TW"/>
        </w:rPr>
        <w:t>的收益，二级跟班（你的跟班的跟班）会奖励你</w:t>
      </w:r>
      <w:r>
        <w:rPr>
          <w:sz w:val="24"/>
          <w:szCs w:val="24"/>
          <w:rtl w:val="0"/>
          <w:lang w:val="en-US"/>
        </w:rPr>
        <w:t>1%</w:t>
      </w:r>
      <w:r>
        <w:rPr>
          <w:sz w:val="24"/>
          <w:szCs w:val="24"/>
          <w:rtl w:val="0"/>
          <w:lang w:val="zh-TW" w:eastAsia="zh-TW"/>
        </w:rPr>
        <w:t>的收益。奖励的</w:t>
      </w:r>
      <w:r>
        <w:rPr>
          <w:sz w:val="24"/>
          <w:szCs w:val="24"/>
          <w:rtl w:val="0"/>
          <w:lang w:val="en-US"/>
        </w:rPr>
        <w:t>LMC</w:t>
      </w:r>
      <w:r>
        <w:rPr>
          <w:sz w:val="24"/>
          <w:szCs w:val="24"/>
          <w:rtl w:val="0"/>
          <w:lang w:val="zh-TW" w:eastAsia="zh-TW"/>
        </w:rPr>
        <w:t>都由系统提供。</w:t>
      </w:r>
      <w:r>
        <w:rPr>
          <w:sz w:val="24"/>
          <w:szCs w:val="24"/>
          <w:rtl w:val="0"/>
          <w:lang w:val="en-US"/>
        </w:rPr>
        <w:t>(</w:t>
      </w:r>
      <w:r>
        <w:rPr>
          <w:sz w:val="24"/>
          <w:szCs w:val="24"/>
          <w:rtl w:val="0"/>
          <w:lang w:val="zh-TW" w:eastAsia="zh-TW"/>
        </w:rPr>
        <w:t>数值跟随运营活动调整</w:t>
      </w:r>
      <w:r>
        <w:rPr>
          <w:sz w:val="24"/>
          <w:szCs w:val="24"/>
          <w:rtl w:val="0"/>
          <w:lang w:val="en-US"/>
        </w:rPr>
        <w:t>)</w:t>
      </w:r>
    </w:p>
    <w:p>
      <w:pPr>
        <w:pStyle w:val="Normal.0"/>
        <w:jc w:val="left"/>
        <w:rPr>
          <w:sz w:val="24"/>
          <w:szCs w:val="24"/>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什么是体力？</w:t>
      </w:r>
    </w:p>
    <w:p>
      <w:pPr>
        <w:pStyle w:val="Normal.0"/>
        <w:jc w:val="left"/>
        <w:rPr>
          <w:sz w:val="24"/>
          <w:szCs w:val="24"/>
        </w:rPr>
      </w:pPr>
      <w:r>
        <w:rPr>
          <w:sz w:val="24"/>
          <w:szCs w:val="24"/>
          <w:rtl w:val="0"/>
          <w:lang w:val="zh-TW" w:eastAsia="zh-TW"/>
        </w:rPr>
        <w:t>每人每天</w:t>
      </w:r>
      <w:r>
        <w:rPr>
          <w:sz w:val="24"/>
          <w:szCs w:val="24"/>
          <w:rtl w:val="0"/>
          <w:lang w:val="en-US"/>
        </w:rPr>
        <w:t>10</w:t>
      </w:r>
      <w:r>
        <w:rPr>
          <w:sz w:val="24"/>
          <w:szCs w:val="24"/>
          <w:rtl w:val="0"/>
          <w:lang w:val="zh-TW" w:eastAsia="zh-TW"/>
        </w:rPr>
        <w:t>点体力值，每捡到一个萌袋，消耗</w:t>
      </w:r>
      <w:r>
        <w:rPr>
          <w:sz w:val="24"/>
          <w:szCs w:val="24"/>
          <w:rtl w:val="0"/>
          <w:lang w:val="en-US"/>
        </w:rPr>
        <w:t>1</w:t>
      </w:r>
      <w:r>
        <w:rPr>
          <w:sz w:val="24"/>
          <w:szCs w:val="24"/>
          <w:rtl w:val="0"/>
          <w:lang w:val="zh-TW" w:eastAsia="zh-TW"/>
        </w:rPr>
        <w:t>个点体力值。</w:t>
      </w:r>
    </w:p>
    <w:p>
      <w:pPr>
        <w:pStyle w:val="Normal.0"/>
        <w:jc w:val="left"/>
        <w:rPr>
          <w:sz w:val="24"/>
          <w:szCs w:val="24"/>
        </w:rPr>
      </w:pPr>
      <w:r>
        <w:rPr>
          <w:sz w:val="24"/>
          <w:szCs w:val="24"/>
          <w:rtl w:val="0"/>
          <w:lang w:val="zh-TW" w:eastAsia="zh-TW"/>
        </w:rPr>
        <w:t>每天凌晨</w:t>
      </w:r>
      <w:r>
        <w:rPr>
          <w:sz w:val="24"/>
          <w:szCs w:val="24"/>
          <w:rtl w:val="0"/>
          <w:lang w:val="en-US"/>
        </w:rPr>
        <w:t>2</w:t>
      </w:r>
      <w:r>
        <w:rPr>
          <w:sz w:val="24"/>
          <w:szCs w:val="24"/>
          <w:rtl w:val="0"/>
          <w:lang w:val="zh-TW" w:eastAsia="zh-TW"/>
        </w:rPr>
        <w:t>点，体力值会自动补满。</w:t>
      </w:r>
    </w:p>
    <w:p>
      <w:pPr>
        <w:pStyle w:val="Normal.0"/>
        <w:jc w:val="left"/>
        <w:rPr>
          <w:sz w:val="24"/>
          <w:szCs w:val="24"/>
          <w:lang w:val="zh-TW" w:eastAsia="zh-TW"/>
        </w:rPr>
      </w:pPr>
      <w:r>
        <w:rPr>
          <w:sz w:val="24"/>
          <w:szCs w:val="24"/>
          <w:rtl w:val="0"/>
          <w:lang w:val="zh-TW" w:eastAsia="zh-TW"/>
        </w:rPr>
        <w:t>遇重大节假日，官方会举办一些活动，可能会增加体力值上限。</w:t>
      </w:r>
    </w:p>
    <w:p>
      <w:pPr>
        <w:pStyle w:val="Normal.0"/>
        <w:jc w:val="left"/>
        <w:rPr>
          <w:sz w:val="24"/>
          <w:szCs w:val="24"/>
        </w:rPr>
      </w:pPr>
    </w:p>
    <w:p>
      <w:pPr>
        <w:pStyle w:val="Normal.0"/>
        <w:numPr>
          <w:ilvl w:val="0"/>
          <w:numId w:val="2"/>
        </w:numPr>
        <w:bidi w:val="0"/>
        <w:ind w:right="0"/>
        <w:jc w:val="left"/>
        <w:rPr>
          <w:b w:val="1"/>
          <w:bCs w:val="1"/>
          <w:sz w:val="24"/>
          <w:szCs w:val="24"/>
          <w:rtl w:val="0"/>
          <w:lang w:val="zh-TW" w:eastAsia="zh-TW"/>
        </w:rPr>
      </w:pPr>
      <w:bookmarkStart w:name="OLE_LINK1" w:id="34"/>
      <w:r>
        <w:rPr>
          <w:b w:val="1"/>
          <w:bCs w:val="1"/>
          <w:sz w:val="24"/>
          <w:szCs w:val="24"/>
          <w:rtl w:val="0"/>
          <w:lang w:val="zh-TW" w:eastAsia="zh-TW"/>
        </w:rPr>
        <w:t>为什么有时候地图无法显示？</w:t>
      </w:r>
    </w:p>
    <w:p>
      <w:pPr>
        <w:pStyle w:val="Normal.0"/>
        <w:jc w:val="left"/>
        <w:rPr>
          <w:del w:id="35" w:date="2016-04-18T11:39:13Z" w:author="Xiong LJ"/>
          <w:sz w:val="24"/>
          <w:szCs w:val="24"/>
        </w:rPr>
      </w:pPr>
      <w:ins w:id="36" w:date="2016-04-18T11:39:42Z" w:author="Xiong LJ">
        <w:r>
          <w:rPr>
            <w:sz w:val="24"/>
            <w:szCs w:val="24"/>
            <w:rtl w:val="0"/>
            <w:lang w:val="zh-TW" w:eastAsia="zh-TW"/>
          </w:rPr>
          <w:t>可能的原因有二，一是</w:t>
        </w:r>
      </w:ins>
      <w:del w:id="37" w:date="2016-04-18T11:39:37Z" w:author="Xiong LJ">
        <w:r>
          <w:rPr>
            <w:sz w:val="24"/>
            <w:szCs w:val="24"/>
            <w:rtl w:val="0"/>
            <w:lang w:val="zh-TW" w:eastAsia="zh-TW"/>
          </w:rPr>
          <w:delText>当地图无法显示的时候，</w:delText>
        </w:r>
      </w:del>
      <w:r>
        <w:rPr>
          <w:sz w:val="24"/>
          <w:szCs w:val="24"/>
          <w:rtl w:val="0"/>
          <w:lang w:val="zh-TW" w:eastAsia="zh-TW"/>
        </w:rPr>
        <w:t>你的手机可能没有打开</w:t>
      </w:r>
      <w:r>
        <w:rPr>
          <w:sz w:val="24"/>
          <w:szCs w:val="24"/>
          <w:rtl w:val="0"/>
          <w:lang w:val="en-US"/>
        </w:rPr>
        <w:t>GPS</w:t>
      </w:r>
      <w:r>
        <w:rPr>
          <w:sz w:val="24"/>
          <w:szCs w:val="24"/>
          <w:rtl w:val="0"/>
          <w:lang w:val="zh-TW" w:eastAsia="zh-TW"/>
        </w:rPr>
        <w:t>。</w:t>
      </w:r>
    </w:p>
    <w:p>
      <w:pPr>
        <w:pStyle w:val="Normal.0"/>
        <w:jc w:val="left"/>
        <w:rPr>
          <w:sz w:val="24"/>
          <w:szCs w:val="24"/>
        </w:rPr>
      </w:pPr>
      <w:r>
        <w:rPr>
          <w:sz w:val="24"/>
          <w:szCs w:val="24"/>
          <w:rtl w:val="0"/>
          <w:lang w:val="zh-TW" w:eastAsia="zh-TW"/>
        </w:rPr>
        <w:t>只有当手机开启</w:t>
      </w:r>
      <w:r>
        <w:rPr>
          <w:sz w:val="24"/>
          <w:szCs w:val="24"/>
          <w:rtl w:val="0"/>
          <w:lang w:val="en-US"/>
        </w:rPr>
        <w:t>GPS</w:t>
      </w:r>
      <w:r>
        <w:rPr>
          <w:sz w:val="24"/>
          <w:szCs w:val="24"/>
          <w:rtl w:val="0"/>
          <w:lang w:val="zh-TW" w:eastAsia="zh-TW"/>
        </w:rPr>
        <w:t>的时候，系统才能定位你的位置。</w:t>
      </w:r>
      <w:ins w:id="38" w:date="2016-04-18T11:39:50Z" w:author="Xiong LJ">
        <w:r>
          <w:rPr>
            <w:sz w:val="24"/>
            <w:szCs w:val="24"/>
            <w:rtl w:val="0"/>
            <w:lang w:val="zh-TW" w:eastAsia="zh-TW"/>
          </w:rPr>
          <w:t>二是可能的网络故障或网络延迟，请关闭页面或</w:t>
        </w:r>
      </w:ins>
      <w:ins w:id="39" w:date="2016-04-18T11:39:50Z" w:author="Xiong LJ">
        <w:r>
          <w:rPr>
            <w:sz w:val="24"/>
            <w:szCs w:val="24"/>
            <w:rtl w:val="0"/>
            <w:lang w:val="en-US"/>
          </w:rPr>
          <w:t>APP</w:t>
        </w:r>
      </w:ins>
      <w:ins w:id="40" w:date="2016-04-18T11:39:50Z" w:author="Xiong LJ">
        <w:r>
          <w:rPr>
            <w:sz w:val="24"/>
            <w:szCs w:val="24"/>
            <w:rtl w:val="0"/>
            <w:lang w:val="zh-TW" w:eastAsia="zh-TW"/>
          </w:rPr>
          <w:t>重新进入。</w:t>
        </w:r>
      </w:ins>
    </w:p>
    <w:p>
      <w:pPr>
        <w:pStyle w:val="Normal.0"/>
        <w:jc w:val="left"/>
        <w:rPr>
          <w:sz w:val="24"/>
          <w:szCs w:val="24"/>
          <w:lang w:val="zh-TW" w:eastAsia="zh-TW"/>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为什么</w:t>
      </w:r>
      <w:del w:id="41" w:date="2016-04-18T11:24:17Z" w:author="Xiong LJ">
        <w:r>
          <w:rPr>
            <w:b w:val="1"/>
            <w:bCs w:val="1"/>
            <w:sz w:val="24"/>
            <w:szCs w:val="24"/>
            <w:rtl w:val="0"/>
            <w:lang w:val="zh-TW" w:eastAsia="zh-TW"/>
          </w:rPr>
          <w:delText>坐标</w:delText>
        </w:r>
      </w:del>
      <w:ins w:id="42" w:date="2016-04-18T11:24:17Z" w:author="Xiong LJ">
        <w:r>
          <w:rPr>
            <w:b w:val="1"/>
            <w:bCs w:val="1"/>
            <w:sz w:val="24"/>
            <w:szCs w:val="24"/>
            <w:rtl w:val="0"/>
            <w:lang w:val="zh-TW" w:eastAsia="zh-TW"/>
          </w:rPr>
          <w:t>地图定位</w:t>
        </w:r>
      </w:ins>
      <w:r>
        <w:rPr>
          <w:b w:val="1"/>
          <w:bCs w:val="1"/>
          <w:sz w:val="24"/>
          <w:szCs w:val="24"/>
          <w:rtl w:val="0"/>
          <w:lang w:val="zh-TW" w:eastAsia="zh-TW"/>
        </w:rPr>
        <w:t>不准，有时候会飘来飘去？</w:t>
      </w:r>
    </w:p>
    <w:p>
      <w:pPr>
        <w:pStyle w:val="Normal.0"/>
        <w:jc w:val="left"/>
        <w:rPr>
          <w:sz w:val="24"/>
          <w:szCs w:val="24"/>
        </w:rPr>
      </w:pPr>
      <w:r>
        <w:rPr>
          <w:sz w:val="24"/>
          <w:szCs w:val="24"/>
          <w:rtl w:val="0"/>
          <w:lang w:val="zh-TW" w:eastAsia="zh-TW"/>
        </w:rPr>
        <w:t>如果你在室内或者高层建筑附近时，由于建筑障碍的问题，会导致</w:t>
      </w:r>
      <w:r>
        <w:rPr>
          <w:sz w:val="24"/>
          <w:szCs w:val="24"/>
          <w:rtl w:val="0"/>
          <w:lang w:val="en-US"/>
        </w:rPr>
        <w:t>GPS</w:t>
      </w:r>
      <w:r>
        <w:rPr>
          <w:sz w:val="24"/>
          <w:szCs w:val="24"/>
          <w:rtl w:val="0"/>
          <w:lang w:val="zh-TW" w:eastAsia="zh-TW"/>
        </w:rPr>
        <w:t>定位不准。</w:t>
      </w:r>
      <w:ins w:id="43" w:date="2016-04-18T11:24:32Z" w:author="Xiong LJ">
        <w:r>
          <w:rPr>
            <w:sz w:val="24"/>
            <w:szCs w:val="24"/>
            <w:rtl w:val="0"/>
            <w:lang w:val="zh-TW" w:eastAsia="zh-TW"/>
          </w:rPr>
          <w:t>特别是在室内使用</w:t>
        </w:r>
      </w:ins>
      <w:ins w:id="44" w:date="2016-04-18T11:24:32Z" w:author="Xiong LJ">
        <w:r>
          <w:rPr>
            <w:sz w:val="24"/>
            <w:szCs w:val="24"/>
            <w:rtl w:val="0"/>
            <w:lang w:val="en-US"/>
          </w:rPr>
          <w:t>WIFI</w:t>
        </w:r>
      </w:ins>
      <w:ins w:id="45" w:date="2016-04-18T11:24:32Z" w:author="Xiong LJ">
        <w:r>
          <w:rPr>
            <w:sz w:val="24"/>
            <w:szCs w:val="24"/>
            <w:rtl w:val="0"/>
            <w:lang w:val="zh-TW" w:eastAsia="zh-TW"/>
          </w:rPr>
          <w:t>或</w:t>
        </w:r>
      </w:ins>
      <w:ins w:id="46" w:date="2016-04-18T11:24:32Z" w:author="Xiong LJ">
        <w:r>
          <w:rPr>
            <w:sz w:val="24"/>
            <w:szCs w:val="24"/>
            <w:rtl w:val="0"/>
            <w:lang w:val="en-US"/>
          </w:rPr>
          <w:t>4G</w:t>
        </w:r>
      </w:ins>
      <w:ins w:id="47" w:date="2016-04-18T11:24:32Z" w:author="Xiong LJ">
        <w:r>
          <w:rPr>
            <w:sz w:val="24"/>
            <w:szCs w:val="24"/>
            <w:rtl w:val="0"/>
            <w:lang w:val="zh-TW" w:eastAsia="zh-TW"/>
          </w:rPr>
          <w:t>上网时，手机定位依据宽带运营商和移动运营商提供的数据，</w:t>
        </w:r>
      </w:ins>
      <w:ins w:id="48" w:date="2016-04-18T11:24:32Z" w:author="Xiong LJ">
        <w:r>
          <w:rPr>
            <w:sz w:val="24"/>
            <w:szCs w:val="24"/>
            <w:rtl w:val="0"/>
            <w:lang w:val="en-US"/>
          </w:rPr>
          <w:t>GPS</w:t>
        </w:r>
      </w:ins>
      <w:ins w:id="49" w:date="2016-04-18T11:24:32Z" w:author="Xiong LJ">
        <w:r>
          <w:rPr>
            <w:sz w:val="24"/>
            <w:szCs w:val="24"/>
            <w:rtl w:val="0"/>
            <w:lang w:val="zh-TW" w:eastAsia="zh-TW"/>
          </w:rPr>
          <w:t>完全不能连接，偏差往往更大。</w:t>
        </w:r>
      </w:ins>
    </w:p>
    <w:p>
      <w:pPr>
        <w:pStyle w:val="Normal.0"/>
        <w:jc w:val="left"/>
        <w:rPr>
          <w:sz w:val="24"/>
          <w:szCs w:val="24"/>
          <w:lang w:val="zh-TW" w:eastAsia="zh-TW"/>
        </w:rPr>
      </w:pPr>
      <w:ins w:id="50" w:date="2016-04-18T11:40:49Z" w:author="Xiong LJ">
        <w:r>
          <w:rPr>
            <w:sz w:val="24"/>
            <w:szCs w:val="24"/>
            <w:rtl w:val="0"/>
            <w:lang w:val="zh-TW" w:eastAsia="zh-TW"/>
          </w:rPr>
          <w:t>强烈</w:t>
        </w:r>
      </w:ins>
      <w:r>
        <w:rPr>
          <w:sz w:val="24"/>
          <w:szCs w:val="24"/>
          <w:rtl w:val="0"/>
          <w:lang w:val="zh-TW" w:eastAsia="zh-TW"/>
        </w:rPr>
        <w:t>建议尽量在宽阔无遮挡的</w:t>
      </w:r>
      <w:ins w:id="51" w:date="2016-04-18T11:26:15Z" w:author="Xiong LJ">
        <w:r>
          <w:rPr>
            <w:sz w:val="24"/>
            <w:szCs w:val="24"/>
            <w:rtl w:val="0"/>
            <w:lang w:val="zh-TW" w:eastAsia="zh-TW"/>
          </w:rPr>
          <w:t>户外</w:t>
        </w:r>
      </w:ins>
      <w:r>
        <w:rPr>
          <w:sz w:val="24"/>
          <w:szCs w:val="24"/>
          <w:rtl w:val="0"/>
          <w:lang w:val="zh-TW" w:eastAsia="zh-TW"/>
        </w:rPr>
        <w:t>场所进行游戏。</w:t>
      </w:r>
      <w:ins w:id="52" w:date="2016-04-18T11:41:00Z" w:author="Xiong LJ">
        <w:r>
          <w:rPr>
            <w:sz w:val="24"/>
            <w:szCs w:val="24"/>
            <w:rtl w:val="0"/>
            <w:lang w:val="zh-TW" w:eastAsia="zh-TW"/>
          </w:rPr>
          <w:t>春光无限好，何必宅家里！</w:t>
        </w:r>
      </w:ins>
      <w:bookmarkEnd w:id="34"/>
    </w:p>
    <w:p>
      <w:pPr>
        <w:pStyle w:val="Normal.0"/>
        <w:tabs>
          <w:tab w:val="left" w:pos="425"/>
        </w:tabs>
        <w:ind w:left="425" w:firstLine="0"/>
        <w:jc w:val="left"/>
        <w:rPr>
          <w:b w:val="1"/>
          <w:bCs w:val="1"/>
          <w:sz w:val="24"/>
          <w:szCs w:val="24"/>
          <w:lang w:val="zh-TW" w:eastAsia="zh-TW"/>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如何组队？组队有什么好处？</w:t>
      </w:r>
    </w:p>
    <w:p>
      <w:pPr>
        <w:pStyle w:val="Normal.0"/>
        <w:jc w:val="left"/>
        <w:rPr>
          <w:sz w:val="24"/>
          <w:szCs w:val="24"/>
          <w:lang w:val="zh-TW" w:eastAsia="zh-TW"/>
        </w:rPr>
      </w:pPr>
      <w:r>
        <w:rPr>
          <w:sz w:val="24"/>
          <w:szCs w:val="24"/>
          <w:rtl w:val="0"/>
          <w:lang w:val="zh-TW" w:eastAsia="zh-TW"/>
        </w:rPr>
        <w:t>在游戏中，你可以查看附近的小队及成员，点击后即可加入该小队。</w:t>
      </w:r>
    </w:p>
    <w:p>
      <w:pPr>
        <w:pStyle w:val="Normal.0"/>
        <w:jc w:val="left"/>
        <w:rPr>
          <w:sz w:val="24"/>
          <w:szCs w:val="24"/>
          <w:lang w:val="zh-TW" w:eastAsia="zh-TW"/>
        </w:rPr>
      </w:pPr>
      <w:r>
        <w:rPr>
          <w:sz w:val="24"/>
          <w:szCs w:val="24"/>
          <w:rtl w:val="0"/>
          <w:lang w:val="zh-TW" w:eastAsia="zh-TW"/>
        </w:rPr>
        <w:t>加入小队后，每个成员捡到萌袋时，其他队友都可以获得搭车奖励。</w:t>
      </w:r>
    </w:p>
    <w:p>
      <w:pPr>
        <w:pStyle w:val="Normal.0"/>
        <w:jc w:val="left"/>
        <w:rPr>
          <w:sz w:val="24"/>
          <w:szCs w:val="24"/>
        </w:rPr>
      </w:pPr>
      <w:r>
        <w:rPr>
          <w:sz w:val="24"/>
          <w:szCs w:val="24"/>
          <w:rtl w:val="0"/>
          <w:lang w:val="zh-TW" w:eastAsia="zh-TW"/>
        </w:rPr>
        <w:t>每个小队的有效期为</w:t>
      </w:r>
      <w:r>
        <w:rPr>
          <w:sz w:val="24"/>
          <w:szCs w:val="24"/>
          <w:rtl w:val="0"/>
          <w:lang w:val="en-US"/>
        </w:rPr>
        <w:t>1</w:t>
      </w:r>
      <w:r>
        <w:rPr>
          <w:sz w:val="24"/>
          <w:szCs w:val="24"/>
          <w:rtl w:val="0"/>
          <w:lang w:val="zh-TW" w:eastAsia="zh-TW"/>
        </w:rPr>
        <w:t>天，次日</w:t>
      </w:r>
      <w:ins w:id="53" w:date="2016-04-18T11:37:49Z" w:author="Xiong LJ">
        <w:r>
          <w:rPr>
            <w:sz w:val="24"/>
            <w:szCs w:val="24"/>
            <w:rtl w:val="0"/>
            <w:lang w:val="zh-TW" w:eastAsia="zh-TW"/>
          </w:rPr>
          <w:t>凌晨</w:t>
        </w:r>
      </w:ins>
      <w:r>
        <w:rPr>
          <w:sz w:val="24"/>
          <w:szCs w:val="24"/>
          <w:rtl w:val="0"/>
          <w:lang w:val="en-US"/>
        </w:rPr>
        <w:t>2</w:t>
      </w:r>
      <w:r>
        <w:rPr>
          <w:sz w:val="24"/>
          <w:szCs w:val="24"/>
          <w:rtl w:val="0"/>
          <w:lang w:val="zh-TW" w:eastAsia="zh-TW"/>
        </w:rPr>
        <w:t>点</w:t>
      </w:r>
      <w:ins w:id="54" w:date="2016-04-18T11:37:57Z" w:author="Xiong LJ">
        <w:r>
          <w:rPr>
            <w:sz w:val="24"/>
            <w:szCs w:val="24"/>
            <w:rtl w:val="0"/>
            <w:lang w:val="zh-TW" w:eastAsia="zh-TW"/>
          </w:rPr>
          <w:t>自动</w:t>
        </w:r>
      </w:ins>
      <w:r>
        <w:rPr>
          <w:sz w:val="24"/>
          <w:szCs w:val="24"/>
          <w:rtl w:val="0"/>
          <w:lang w:val="zh-TW" w:eastAsia="zh-TW"/>
        </w:rPr>
        <w:t>解散，当小队解散时，会给捡币排行前三的成员发放小队排行奖励。</w:t>
      </w:r>
    </w:p>
    <w:p>
      <w:pPr>
        <w:pStyle w:val="Normal.0"/>
        <w:tabs>
          <w:tab w:val="left" w:pos="425"/>
        </w:tabs>
        <w:ind w:left="425" w:firstLine="0"/>
        <w:jc w:val="left"/>
        <w:rPr>
          <w:b w:val="1"/>
          <w:bCs w:val="1"/>
          <w:sz w:val="24"/>
          <w:szCs w:val="24"/>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玩家免费发布萌袋</w:t>
      </w:r>
    </w:p>
    <w:p>
      <w:pPr>
        <w:pStyle w:val="Normal.0"/>
        <w:jc w:val="left"/>
        <w:rPr>
          <w:sz w:val="24"/>
          <w:szCs w:val="24"/>
        </w:rPr>
      </w:pPr>
      <w:r>
        <w:rPr>
          <w:sz w:val="24"/>
          <w:szCs w:val="24"/>
          <w:rtl w:val="0"/>
          <w:lang w:val="zh-TW" w:eastAsia="zh-TW"/>
        </w:rPr>
        <w:t>邻萌宝推广初期，所有玩家登录邻萌宝，均可以免费发布一个萌袋，每天有一次机会。萌袋的</w:t>
      </w:r>
      <w:r>
        <w:rPr>
          <w:sz w:val="24"/>
          <w:szCs w:val="24"/>
          <w:rtl w:val="0"/>
          <w:lang w:val="en-US"/>
        </w:rPr>
        <w:t>LMC</w:t>
      </w:r>
      <w:r>
        <w:rPr>
          <w:sz w:val="24"/>
          <w:szCs w:val="24"/>
          <w:rtl w:val="0"/>
          <w:lang w:val="zh-TW" w:eastAsia="zh-TW"/>
        </w:rPr>
        <w:t>数以及人数为系统默认，地点、标题和内容由玩家自定义，其中的</w:t>
      </w:r>
      <w:r>
        <w:rPr>
          <w:sz w:val="24"/>
          <w:szCs w:val="24"/>
          <w:rtl w:val="0"/>
          <w:lang w:val="en-US"/>
        </w:rPr>
        <w:t>LMC</w:t>
      </w:r>
      <w:r>
        <w:rPr>
          <w:sz w:val="24"/>
          <w:szCs w:val="24"/>
          <w:rtl w:val="0"/>
          <w:lang w:val="zh-TW" w:eastAsia="zh-TW"/>
        </w:rPr>
        <w:t>由系统赠送，无需玩家自掏腰包。你可以在任何你认为有趣的地点，发布自己个性化的萌袋，吸引其他玩家来捡取。</w:t>
      </w:r>
    </w:p>
    <w:p>
      <w:pPr>
        <w:pStyle w:val="Normal.0"/>
        <w:jc w:val="left"/>
        <w:rPr>
          <w:sz w:val="24"/>
          <w:szCs w:val="24"/>
        </w:rPr>
      </w:pPr>
    </w:p>
    <w:p>
      <w:pPr>
        <w:pStyle w:val="Normal.0"/>
        <w:numPr>
          <w:ilvl w:val="0"/>
          <w:numId w:val="2"/>
        </w:numPr>
        <w:bidi w:val="0"/>
        <w:ind w:right="0"/>
        <w:jc w:val="left"/>
        <w:rPr>
          <w:b w:val="1"/>
          <w:bCs w:val="1"/>
          <w:sz w:val="24"/>
          <w:szCs w:val="24"/>
          <w:rtl w:val="0"/>
          <w:lang w:val="en-US"/>
        </w:rPr>
      </w:pPr>
      <w:r>
        <w:rPr>
          <w:b w:val="1"/>
          <w:bCs w:val="1"/>
          <w:sz w:val="24"/>
          <w:szCs w:val="24"/>
          <w:rtl w:val="0"/>
          <w:lang w:val="en-US"/>
        </w:rPr>
        <w:t>LMC</w:t>
      </w:r>
      <w:r>
        <w:rPr>
          <w:b w:val="1"/>
          <w:bCs w:val="1"/>
          <w:sz w:val="24"/>
          <w:szCs w:val="24"/>
          <w:rtl w:val="0"/>
          <w:lang w:val="zh-TW" w:eastAsia="zh-TW"/>
        </w:rPr>
        <w:t>怎么提现？</w:t>
      </w:r>
    </w:p>
    <w:p>
      <w:pPr>
        <w:pStyle w:val="Normal.0"/>
        <w:jc w:val="left"/>
        <w:rPr>
          <w:sz w:val="24"/>
          <w:szCs w:val="24"/>
        </w:rPr>
      </w:pPr>
      <w:r>
        <w:rPr>
          <w:sz w:val="24"/>
          <w:szCs w:val="24"/>
          <w:rtl w:val="0"/>
          <w:lang w:val="zh-TW" w:eastAsia="zh-TW"/>
        </w:rPr>
        <w:t>邻萌宝内测和公测完毕，以及</w:t>
      </w:r>
      <w:r>
        <w:rPr>
          <w:sz w:val="24"/>
          <w:szCs w:val="24"/>
          <w:rtl w:val="0"/>
          <w:lang w:val="en-US"/>
        </w:rPr>
        <w:t>APP</w:t>
      </w:r>
      <w:r>
        <w:rPr>
          <w:sz w:val="24"/>
          <w:szCs w:val="24"/>
          <w:rtl w:val="0"/>
          <w:lang w:val="zh-TW" w:eastAsia="zh-TW"/>
        </w:rPr>
        <w:t>上线一段时间以后，</w:t>
      </w:r>
      <w:r>
        <w:rPr>
          <w:sz w:val="24"/>
          <w:szCs w:val="24"/>
          <w:rtl w:val="0"/>
          <w:lang w:val="en-US"/>
        </w:rPr>
        <w:t>LMC</w:t>
      </w:r>
      <w:r>
        <w:rPr>
          <w:sz w:val="24"/>
          <w:szCs w:val="24"/>
          <w:rtl w:val="0"/>
          <w:lang w:val="zh-TW" w:eastAsia="zh-TW"/>
        </w:rPr>
        <w:t>将在第三方交易平台上线，届时将可随时公开交易和兑换。</w:t>
      </w:r>
    </w:p>
    <w:p>
      <w:pPr>
        <w:pStyle w:val="Normal.0"/>
        <w:jc w:val="left"/>
        <w:rPr>
          <w:sz w:val="24"/>
          <w:szCs w:val="24"/>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邻萌宝与其他数字货币应用的区别？</w:t>
      </w:r>
    </w:p>
    <w:p>
      <w:pPr>
        <w:pStyle w:val="Normal.0"/>
        <w:jc w:val="left"/>
        <w:rPr>
          <w:sz w:val="24"/>
          <w:szCs w:val="24"/>
        </w:rPr>
      </w:pPr>
      <w:r>
        <w:rPr>
          <w:sz w:val="24"/>
          <w:szCs w:val="24"/>
          <w:rtl w:val="0"/>
          <w:lang w:val="zh-TW" w:eastAsia="zh-TW"/>
        </w:rPr>
        <w:t>首先，</w:t>
      </w:r>
      <w:r>
        <w:rPr>
          <w:sz w:val="24"/>
          <w:szCs w:val="24"/>
          <w:rtl w:val="0"/>
          <w:lang w:val="en-US"/>
        </w:rPr>
        <w:t>LMC</w:t>
      </w:r>
      <w:r>
        <w:rPr>
          <w:sz w:val="24"/>
          <w:szCs w:val="24"/>
          <w:rtl w:val="0"/>
          <w:lang w:val="zh-TW" w:eastAsia="zh-TW"/>
        </w:rPr>
        <w:t>与比特币、点点币等其他数字货币一样，是构建在区块链技术上的密码学数字货币。但</w:t>
      </w:r>
      <w:r>
        <w:rPr>
          <w:sz w:val="24"/>
          <w:szCs w:val="24"/>
          <w:rtl w:val="0"/>
          <w:lang w:val="en-US"/>
        </w:rPr>
        <w:t>LMC</w:t>
      </w:r>
      <w:r>
        <w:rPr>
          <w:sz w:val="24"/>
          <w:szCs w:val="24"/>
          <w:rtl w:val="0"/>
          <w:lang w:val="zh-TW" w:eastAsia="zh-TW"/>
        </w:rPr>
        <w:t>是先有邻萌宝商业模式的创意才诞生，是基于</w:t>
      </w:r>
      <w:r>
        <w:rPr>
          <w:sz w:val="24"/>
          <w:szCs w:val="24"/>
          <w:rtl w:val="0"/>
          <w:lang w:val="en-US"/>
        </w:rPr>
        <w:t>LBS</w:t>
      </w:r>
      <w:r>
        <w:rPr>
          <w:sz w:val="24"/>
          <w:szCs w:val="24"/>
          <w:rtl w:val="0"/>
          <w:lang w:val="zh-TW" w:eastAsia="zh-TW"/>
        </w:rPr>
        <w:t>和</w:t>
      </w:r>
      <w:r>
        <w:rPr>
          <w:sz w:val="24"/>
          <w:szCs w:val="24"/>
          <w:rtl w:val="0"/>
          <w:lang w:val="en-US"/>
        </w:rPr>
        <w:t>O2O</w:t>
      </w:r>
      <w:r>
        <w:rPr>
          <w:sz w:val="24"/>
          <w:szCs w:val="24"/>
          <w:rtl w:val="0"/>
          <w:lang w:val="zh-TW" w:eastAsia="zh-TW"/>
        </w:rPr>
        <w:t>的商业模式打造的数字货币。而比特币等，却是先有了数字货币，才开始构想和思考可能的商业模式，却发现和商业环境的种种不便和不匹配。</w:t>
      </w:r>
    </w:p>
    <w:p>
      <w:pPr>
        <w:pStyle w:val="Normal.0"/>
        <w:rPr>
          <w:rFonts w:ascii="宋体" w:cs="宋体" w:hAnsi="宋体" w:eastAsia="宋体"/>
          <w:sz w:val="24"/>
          <w:szCs w:val="24"/>
        </w:rPr>
      </w:pPr>
      <w:r>
        <w:rPr>
          <w:rFonts w:ascii="宋体" w:cs="宋体" w:hAnsi="宋体" w:eastAsia="宋体"/>
          <w:sz w:val="24"/>
          <w:szCs w:val="24"/>
          <w:rtl w:val="0"/>
          <w:lang w:val="zh-TW" w:eastAsia="zh-TW"/>
        </w:rPr>
        <w:t>其次，邻萌宝继承了比特币、点点币等区块链的优点，包括总量限定不能超发、提供区块链总账和交易公开可查，用户规模的发展也全透明公开，每个用户都将持续产生</w:t>
      </w:r>
      <w:r>
        <w:rPr>
          <w:rFonts w:ascii="宋体" w:cs="宋体" w:hAnsi="宋体" w:eastAsia="宋体"/>
          <w:sz w:val="24"/>
          <w:szCs w:val="24"/>
          <w:rtl w:val="0"/>
          <w:lang w:val="en-US"/>
        </w:rPr>
        <w:t>POS</w:t>
      </w:r>
      <w:r>
        <w:rPr>
          <w:rFonts w:ascii="宋体" w:cs="宋体" w:hAnsi="宋体" w:eastAsia="宋体"/>
          <w:sz w:val="24"/>
          <w:szCs w:val="24"/>
          <w:rtl w:val="0"/>
          <w:lang w:val="zh-TW" w:eastAsia="zh-TW"/>
        </w:rPr>
        <w:t>利息收入，等等。同时，邻萌宝还增加了更多创新，例如以微信</w:t>
      </w:r>
      <w:r>
        <w:rPr>
          <w:rFonts w:ascii="宋体" w:cs="宋体" w:hAnsi="宋体" w:eastAsia="宋体"/>
          <w:sz w:val="24"/>
          <w:szCs w:val="24"/>
          <w:rtl w:val="0"/>
          <w:lang w:val="en-US"/>
        </w:rPr>
        <w:t>H5</w:t>
      </w:r>
      <w:r>
        <w:rPr>
          <w:rFonts w:ascii="宋体" w:cs="宋体" w:hAnsi="宋体" w:eastAsia="宋体"/>
          <w:sz w:val="24"/>
          <w:szCs w:val="24"/>
          <w:rtl w:val="0"/>
          <w:lang w:val="zh-TW" w:eastAsia="zh-TW"/>
        </w:rPr>
        <w:t>、</w:t>
      </w:r>
      <w:r>
        <w:rPr>
          <w:rFonts w:ascii="宋体" w:cs="宋体" w:hAnsi="宋体" w:eastAsia="宋体"/>
          <w:sz w:val="24"/>
          <w:szCs w:val="24"/>
          <w:rtl w:val="0"/>
          <w:lang w:val="en-US"/>
        </w:rPr>
        <w:t>IOS</w:t>
      </w:r>
      <w:r>
        <w:rPr>
          <w:rFonts w:ascii="宋体" w:cs="宋体" w:hAnsi="宋体" w:eastAsia="宋体"/>
          <w:sz w:val="24"/>
          <w:szCs w:val="24"/>
          <w:rtl w:val="0"/>
          <w:lang w:val="zh-TW" w:eastAsia="zh-TW"/>
        </w:rPr>
        <w:t>和安卓三个移动互联网版本满足更多用户并降低常见数字货币的用户使用门槛，以游戏娱乐的方式发行数字货币，商家接入简单方便等等特点。</w:t>
      </w:r>
    </w:p>
    <w:p>
      <w:pPr>
        <w:pStyle w:val="Normal.0"/>
        <w:jc w:val="left"/>
        <w:rPr>
          <w:sz w:val="24"/>
          <w:szCs w:val="24"/>
        </w:rPr>
      </w:pPr>
    </w:p>
    <w:p>
      <w:pPr>
        <w:pStyle w:val="Normal.0"/>
        <w:numPr>
          <w:ilvl w:val="0"/>
          <w:numId w:val="2"/>
        </w:numPr>
        <w:bidi w:val="0"/>
        <w:ind w:right="0"/>
        <w:jc w:val="left"/>
        <w:rPr>
          <w:b w:val="1"/>
          <w:bCs w:val="1"/>
          <w:sz w:val="24"/>
          <w:szCs w:val="24"/>
          <w:rtl w:val="0"/>
          <w:lang w:val="zh-TW" w:eastAsia="zh-TW"/>
        </w:rPr>
      </w:pPr>
      <w:r>
        <w:rPr>
          <w:b w:val="1"/>
          <w:bCs w:val="1"/>
          <w:sz w:val="24"/>
          <w:szCs w:val="24"/>
          <w:rtl w:val="0"/>
          <w:lang w:val="zh-TW" w:eastAsia="zh-TW"/>
        </w:rPr>
        <w:t>为什么要绑定手机号、设置支付密码？</w:t>
      </w:r>
    </w:p>
    <w:p>
      <w:pPr>
        <w:pStyle w:val="Normal.0"/>
        <w:jc w:val="left"/>
      </w:pPr>
      <w:r>
        <w:rPr>
          <w:sz w:val="24"/>
          <w:szCs w:val="24"/>
          <w:rtl w:val="0"/>
          <w:lang w:val="en-US"/>
        </w:rPr>
        <w:t>LMC</w:t>
      </w:r>
      <w:r>
        <w:rPr>
          <w:sz w:val="24"/>
          <w:szCs w:val="24"/>
          <w:rtl w:val="0"/>
          <w:lang w:val="zh-TW" w:eastAsia="zh-TW"/>
        </w:rPr>
        <w:t>具有实际的价值，为玩家的账户安全着想，避免造成损失，只有绑定手机号和设置支付密码之后，才可以转币、消费。</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character" w:styleId="Hyperlink.0">
    <w:name w:val="Hyperlink.0"/>
    <w:basedOn w:val="Hyperlink"/>
    <w:next w:val="Hyperlink.0"/>
    <w:rPr>
      <w:color w:val="0000ff"/>
      <w:u w:val="single" w:color="0000ff"/>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